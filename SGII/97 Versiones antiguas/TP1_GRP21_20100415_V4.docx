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92" w:type="dxa"/>
        <w:tblInd w:w="8" w:type="dxa"/>
        <w:tblBorders>
          <w:bottom w:val="single" w:sz="12" w:space="0" w:color="auto"/>
        </w:tblBorders>
        <w:tblLayout w:type="fixed"/>
        <w:tblCellMar>
          <w:left w:w="0" w:type="dxa"/>
          <w:right w:w="0" w:type="dxa"/>
        </w:tblCellMar>
        <w:tblLook w:val="0000"/>
      </w:tblPr>
      <w:tblGrid>
        <w:gridCol w:w="992"/>
        <w:gridCol w:w="10500"/>
      </w:tblGrid>
      <w:tr w:rsidR="002010C9" w:rsidRPr="00256A8E">
        <w:trPr>
          <w:trHeight w:val="1075"/>
        </w:trPr>
        <w:tc>
          <w:tcPr>
            <w:tcW w:w="992" w:type="dxa"/>
          </w:tcPr>
          <w:p w:rsidR="002010C9" w:rsidRPr="00256A8E" w:rsidRDefault="009F5F28" w:rsidP="00454966">
            <w:pPr>
              <w:pStyle w:val="Encabezado"/>
              <w:tabs>
                <w:tab w:val="right" w:pos="9072"/>
              </w:tabs>
              <w:spacing w:line="240" w:lineRule="auto"/>
              <w:jc w:val="both"/>
              <w:rPr>
                <w:rFonts w:ascii="Verdana" w:hAnsi="Verdana"/>
                <w:b/>
                <w:position w:val="12"/>
                <w:sz w:val="16"/>
              </w:rPr>
            </w:pPr>
            <w:r>
              <w:rPr>
                <w:rFonts w:ascii="Verdana" w:hAnsi="Verdana"/>
                <w:b/>
                <w:noProof/>
                <w:position w:val="12"/>
                <w:sz w:val="16"/>
                <w:lang w:eastAsia="es-AR"/>
              </w:rPr>
              <w:drawing>
                <wp:anchor distT="0" distB="0" distL="114300" distR="114300" simplePos="0" relativeHeight="251657216" behindDoc="0" locked="0" layoutInCell="1" allowOverlap="1">
                  <wp:simplePos x="0" y="0"/>
                  <wp:positionH relativeFrom="column">
                    <wp:posOffset>53975</wp:posOffset>
                  </wp:positionH>
                  <wp:positionV relativeFrom="paragraph">
                    <wp:posOffset>-546100</wp:posOffset>
                  </wp:positionV>
                  <wp:extent cx="442595" cy="6280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42595" cy="62801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w="9525">
                                <a:solidFill>
                                  <a:srgbClr val="000000" mc:Ignorable=""/>
                                </a:solidFill>
                                <a:miter lim="800000"/>
                                <a:headEnd/>
                                <a:tailEnd/>
                              </a14:hiddenLine>
                            </a:ext>
                          </a:extLst>
                        </pic:spPr>
                      </pic:pic>
                    </a:graphicData>
                  </a:graphic>
                </wp:anchor>
              </w:drawing>
            </w:r>
          </w:p>
        </w:tc>
        <w:tc>
          <w:tcPr>
            <w:tcW w:w="10500" w:type="dxa"/>
          </w:tcPr>
          <w:p w:rsidR="002010C9" w:rsidRPr="00256A8E" w:rsidRDefault="002010C9" w:rsidP="00454966">
            <w:pPr>
              <w:pStyle w:val="Encabezado"/>
              <w:tabs>
                <w:tab w:val="clear" w:pos="8640"/>
                <w:tab w:val="right" w:pos="9800"/>
                <w:tab w:val="right" w:pos="9900"/>
              </w:tabs>
              <w:spacing w:line="240" w:lineRule="auto"/>
              <w:jc w:val="both"/>
              <w:rPr>
                <w:rFonts w:ascii="Verdana" w:hAnsi="Verdana"/>
                <w:b/>
              </w:rPr>
            </w:pPr>
            <w:r w:rsidRPr="00256A8E">
              <w:rPr>
                <w:rFonts w:ascii="Verdana" w:hAnsi="Verdana"/>
                <w:b/>
              </w:rPr>
              <w:t>Universidad Tecnológica Nacional</w:t>
            </w:r>
          </w:p>
          <w:p w:rsidR="002010C9" w:rsidRPr="00256A8E" w:rsidRDefault="002010C9" w:rsidP="00454966">
            <w:pPr>
              <w:pStyle w:val="Encabezado"/>
              <w:tabs>
                <w:tab w:val="clear" w:pos="8640"/>
                <w:tab w:val="right" w:pos="9800"/>
                <w:tab w:val="right" w:pos="9900"/>
              </w:tabs>
              <w:spacing w:line="240" w:lineRule="auto"/>
              <w:ind w:left="40"/>
              <w:jc w:val="both"/>
              <w:rPr>
                <w:rFonts w:ascii="Verdana" w:hAnsi="Verdana"/>
                <w:b/>
              </w:rPr>
            </w:pPr>
            <w:r w:rsidRPr="00256A8E">
              <w:rPr>
                <w:rFonts w:ascii="Verdana" w:hAnsi="Verdana"/>
                <w:b/>
              </w:rPr>
              <w:t>Facultad Regional Buenos Aires</w:t>
            </w:r>
          </w:p>
          <w:p w:rsidR="002010C9" w:rsidRPr="00256A8E" w:rsidRDefault="002010C9" w:rsidP="00454966">
            <w:pPr>
              <w:pStyle w:val="Encabezado"/>
              <w:tabs>
                <w:tab w:val="clear" w:pos="8640"/>
                <w:tab w:val="left" w:pos="567"/>
                <w:tab w:val="right" w:pos="9800"/>
                <w:tab w:val="right" w:pos="9900"/>
              </w:tabs>
              <w:spacing w:after="120" w:line="240" w:lineRule="auto"/>
              <w:ind w:left="40"/>
              <w:jc w:val="both"/>
              <w:rPr>
                <w:rFonts w:ascii="Verdana" w:hAnsi="Verdana"/>
                <w:b/>
                <w:position w:val="12"/>
                <w:sz w:val="24"/>
              </w:rPr>
            </w:pPr>
            <w:r w:rsidRPr="00256A8E">
              <w:rPr>
                <w:rFonts w:ascii="Verdana" w:hAnsi="Verdana"/>
                <w:b/>
              </w:rPr>
              <w:t>Ingeniería en Sistemas de Información</w:t>
            </w:r>
          </w:p>
        </w:tc>
      </w:tr>
    </w:tbl>
    <w:p w:rsidR="002010C9" w:rsidRPr="00256A8E" w:rsidRDefault="002010C9" w:rsidP="00454966">
      <w:pPr>
        <w:pStyle w:val="Encabezado"/>
        <w:tabs>
          <w:tab w:val="left" w:pos="567"/>
          <w:tab w:val="right" w:pos="9072"/>
        </w:tabs>
        <w:spacing w:line="240" w:lineRule="auto"/>
        <w:jc w:val="both"/>
        <w:rPr>
          <w:rFonts w:ascii="Verdana" w:hAnsi="Verdana"/>
          <w:b/>
          <w:sz w:val="28"/>
        </w:rPr>
      </w:pPr>
    </w:p>
    <w:p w:rsidR="002010C9" w:rsidRPr="00256A8E" w:rsidRDefault="002010C9" w:rsidP="00454966">
      <w:pPr>
        <w:pStyle w:val="Encabezado"/>
        <w:tabs>
          <w:tab w:val="left" w:pos="567"/>
          <w:tab w:val="right" w:pos="9072"/>
        </w:tabs>
        <w:spacing w:line="240" w:lineRule="auto"/>
        <w:jc w:val="both"/>
        <w:rPr>
          <w:rFonts w:ascii="Verdana" w:hAnsi="Verdana"/>
          <w:b/>
          <w:sz w:val="30"/>
        </w:rPr>
      </w:pPr>
      <w:r w:rsidRPr="00256A8E">
        <w:rPr>
          <w:rFonts w:ascii="Verdana" w:hAnsi="Verdana"/>
          <w:b/>
          <w:sz w:val="30"/>
        </w:rPr>
        <w:t>Sistemas de Gestión II</w:t>
      </w:r>
    </w:p>
    <w:p w:rsidR="002010C9" w:rsidRPr="00256A8E" w:rsidRDefault="002010C9"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tbl>
      <w:tblPr>
        <w:tblW w:w="0" w:type="auto"/>
        <w:tblInd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6"/>
        <w:gridCol w:w="1331"/>
      </w:tblGrid>
      <w:tr w:rsidR="002010C9" w:rsidRPr="00256A8E">
        <w:trPr>
          <w:cantSplit/>
          <w:trHeight w:val="257"/>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Nro. Curso</w:t>
            </w:r>
          </w:p>
        </w:tc>
        <w:tc>
          <w:tcPr>
            <w:tcW w:w="1331" w:type="dxa"/>
          </w:tcPr>
          <w:p w:rsidR="002010C9" w:rsidRPr="00256A8E" w:rsidRDefault="00194BBC" w:rsidP="00454966">
            <w:pPr>
              <w:pStyle w:val="Epgrafe"/>
              <w:spacing w:before="0" w:line="240" w:lineRule="auto"/>
              <w:jc w:val="both"/>
              <w:rPr>
                <w:rFonts w:ascii="Verdana" w:hAnsi="Verdana"/>
              </w:rPr>
            </w:pPr>
            <w:r w:rsidRPr="00256A8E">
              <w:rPr>
                <w:rFonts w:ascii="Verdana" w:hAnsi="Verdana"/>
              </w:rPr>
              <w:t>K</w:t>
            </w:r>
            <w:r w:rsidR="00020508" w:rsidRPr="00256A8E">
              <w:rPr>
                <w:rFonts w:ascii="Verdana" w:hAnsi="Verdana"/>
              </w:rPr>
              <w:t>5151</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Turno</w:t>
            </w:r>
          </w:p>
        </w:tc>
        <w:tc>
          <w:tcPr>
            <w:tcW w:w="1331" w:type="dxa"/>
          </w:tcPr>
          <w:p w:rsidR="002010C9" w:rsidRPr="00256A8E" w:rsidRDefault="00A8160F" w:rsidP="00454966">
            <w:pPr>
              <w:pStyle w:val="Epgrafe"/>
              <w:spacing w:before="0" w:line="240" w:lineRule="auto"/>
              <w:jc w:val="both"/>
              <w:rPr>
                <w:rFonts w:ascii="Verdana" w:hAnsi="Verdana"/>
              </w:rPr>
            </w:pPr>
            <w:r w:rsidRPr="00256A8E">
              <w:rPr>
                <w:rFonts w:ascii="Verdana" w:hAnsi="Verdana"/>
              </w:rPr>
              <w:t>N</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Año</w:t>
            </w:r>
          </w:p>
        </w:tc>
        <w:tc>
          <w:tcPr>
            <w:tcW w:w="1331" w:type="dxa"/>
          </w:tcPr>
          <w:p w:rsidR="002010C9" w:rsidRPr="00256A8E" w:rsidRDefault="00194BBC" w:rsidP="00454966">
            <w:pPr>
              <w:pStyle w:val="Epgrafe"/>
              <w:spacing w:before="0" w:line="240" w:lineRule="auto"/>
              <w:jc w:val="both"/>
              <w:rPr>
                <w:rFonts w:ascii="Verdana" w:hAnsi="Verdana"/>
              </w:rPr>
            </w:pPr>
            <w:r w:rsidRPr="00256A8E">
              <w:rPr>
                <w:rFonts w:ascii="Verdana" w:hAnsi="Verdana"/>
              </w:rPr>
              <w:t>20</w:t>
            </w:r>
            <w:r w:rsidR="00043597" w:rsidRPr="00256A8E">
              <w:rPr>
                <w:rFonts w:ascii="Verdana" w:hAnsi="Verdana"/>
              </w:rPr>
              <w:t>1</w:t>
            </w:r>
            <w:r w:rsidRPr="00256A8E">
              <w:rPr>
                <w:rFonts w:ascii="Verdana" w:hAnsi="Verdana"/>
              </w:rPr>
              <w:t>0</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Cuatrimestre</w:t>
            </w:r>
          </w:p>
        </w:tc>
        <w:tc>
          <w:tcPr>
            <w:tcW w:w="1331"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1</w:t>
            </w:r>
          </w:p>
        </w:tc>
      </w:tr>
    </w:tbl>
    <w:p w:rsidR="002010C9" w:rsidRPr="00256A8E" w:rsidRDefault="002010C9"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tbl>
      <w:tblPr>
        <w:tblW w:w="0" w:type="auto"/>
        <w:tblInd w:w="108" w:type="dxa"/>
        <w:tblLayout w:type="fixed"/>
        <w:tblLook w:val="0000"/>
      </w:tblPr>
      <w:tblGrid>
        <w:gridCol w:w="3500"/>
        <w:gridCol w:w="3200"/>
      </w:tblGrid>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Titular de la Cátedra:</w:t>
            </w:r>
          </w:p>
        </w:tc>
        <w:tc>
          <w:tcPr>
            <w:tcW w:w="3200"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Dr. José Tana</w:t>
            </w:r>
          </w:p>
        </w:tc>
      </w:tr>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Docente a Cargo:</w:t>
            </w:r>
          </w:p>
        </w:tc>
        <w:tc>
          <w:tcPr>
            <w:tcW w:w="3200" w:type="dxa"/>
          </w:tcPr>
          <w:p w:rsidR="002010C9" w:rsidRPr="00256A8E" w:rsidRDefault="00565E3C" w:rsidP="00454966">
            <w:pPr>
              <w:pStyle w:val="Epgrafe"/>
              <w:spacing w:before="0" w:line="240" w:lineRule="auto"/>
              <w:jc w:val="both"/>
              <w:rPr>
                <w:rFonts w:ascii="Verdana" w:hAnsi="Verdana"/>
              </w:rPr>
            </w:pPr>
            <w:r w:rsidRPr="00256A8E">
              <w:rPr>
                <w:rFonts w:ascii="Verdana" w:hAnsi="Verdana"/>
              </w:rPr>
              <w:t xml:space="preserve">Ing. </w:t>
            </w:r>
            <w:r w:rsidR="00020508" w:rsidRPr="00256A8E">
              <w:rPr>
                <w:rFonts w:ascii="Verdana" w:hAnsi="Verdana"/>
              </w:rPr>
              <w:t>M. Virginia Cobo</w:t>
            </w:r>
          </w:p>
        </w:tc>
      </w:tr>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Auxiliar a Cargo:</w:t>
            </w:r>
          </w:p>
        </w:tc>
        <w:tc>
          <w:tcPr>
            <w:tcW w:w="3200" w:type="dxa"/>
          </w:tcPr>
          <w:p w:rsidR="00FE0727" w:rsidRPr="00A36AD4" w:rsidRDefault="00FE0727" w:rsidP="00454966">
            <w:pPr>
              <w:pStyle w:val="NormalWeb"/>
              <w:spacing w:before="0" w:beforeAutospacing="0" w:after="0" w:afterAutospacing="0"/>
              <w:jc w:val="both"/>
              <w:rPr>
                <w:rFonts w:ascii="Verdana" w:hAnsi="Verdana"/>
                <w:smallCaps/>
                <w:sz w:val="22"/>
              </w:rPr>
            </w:pPr>
            <w:r w:rsidRPr="00A36AD4">
              <w:rPr>
                <w:rFonts w:ascii="Verdana" w:hAnsi="Verdana"/>
                <w:b/>
                <w:bCs/>
                <w:smallCaps/>
                <w:sz w:val="22"/>
              </w:rPr>
              <w:t>I</w:t>
            </w:r>
            <w:r w:rsidR="00E57348" w:rsidRPr="00A36AD4">
              <w:rPr>
                <w:rFonts w:ascii="Verdana" w:hAnsi="Verdana"/>
                <w:b/>
                <w:bCs/>
                <w:smallCaps/>
                <w:sz w:val="22"/>
              </w:rPr>
              <w:t>ng</w:t>
            </w:r>
            <w:r w:rsidRPr="00A36AD4">
              <w:rPr>
                <w:rFonts w:ascii="Verdana" w:hAnsi="Verdana"/>
                <w:b/>
                <w:bCs/>
                <w:smallCaps/>
                <w:sz w:val="22"/>
              </w:rPr>
              <w:t>.Ezequiel Tabuchini</w:t>
            </w:r>
          </w:p>
          <w:p w:rsidR="002010C9" w:rsidRPr="00256A8E" w:rsidRDefault="002010C9" w:rsidP="00454966">
            <w:pPr>
              <w:pStyle w:val="Epgrafe"/>
              <w:spacing w:before="0" w:line="240" w:lineRule="auto"/>
              <w:jc w:val="both"/>
              <w:rPr>
                <w:rFonts w:ascii="Verdana" w:hAnsi="Verdana"/>
              </w:rPr>
            </w:pPr>
          </w:p>
        </w:tc>
      </w:tr>
    </w:tbl>
    <w:p w:rsidR="002010C9" w:rsidRPr="00256A8E" w:rsidRDefault="002010C9" w:rsidP="00454966">
      <w:pPr>
        <w:spacing w:line="240" w:lineRule="auto"/>
        <w:ind w:left="357"/>
        <w:jc w:val="both"/>
        <w:rPr>
          <w:rFonts w:ascii="Verdana" w:hAnsi="Verdana"/>
        </w:rPr>
      </w:pPr>
    </w:p>
    <w:tbl>
      <w:tblPr>
        <w:tblW w:w="0" w:type="auto"/>
        <w:tblInd w:w="108" w:type="dxa"/>
        <w:tblLayout w:type="fixed"/>
        <w:tblLook w:val="0000"/>
      </w:tblPr>
      <w:tblGrid>
        <w:gridCol w:w="3000"/>
        <w:gridCol w:w="3400"/>
      </w:tblGrid>
      <w:tr w:rsidR="002010C9" w:rsidRPr="00256A8E">
        <w:trPr>
          <w:cantSplit/>
          <w:trHeight w:val="211"/>
        </w:trPr>
        <w:tc>
          <w:tcPr>
            <w:tcW w:w="3000" w:type="dxa"/>
          </w:tcPr>
          <w:p w:rsidR="002010C9" w:rsidRPr="00256A8E" w:rsidRDefault="008209AC" w:rsidP="00454966">
            <w:pPr>
              <w:pStyle w:val="Epgrafe"/>
              <w:spacing w:before="0" w:line="240" w:lineRule="auto"/>
              <w:jc w:val="both"/>
              <w:rPr>
                <w:rFonts w:ascii="Verdana" w:hAnsi="Verdana"/>
                <w:sz w:val="24"/>
              </w:rPr>
            </w:pPr>
            <w:r w:rsidRPr="00256A8E">
              <w:rPr>
                <w:rFonts w:ascii="Verdana" w:hAnsi="Verdana"/>
                <w:sz w:val="24"/>
              </w:rPr>
              <w:t>Trabajo Práctico :</w:t>
            </w:r>
            <w:r w:rsidR="002010C9" w:rsidRPr="00256A8E">
              <w:rPr>
                <w:rFonts w:ascii="Verdana" w:hAnsi="Verdana"/>
                <w:sz w:val="24"/>
              </w:rPr>
              <w:t xml:space="preserve"> Tipo:</w:t>
            </w:r>
          </w:p>
        </w:tc>
        <w:tc>
          <w:tcPr>
            <w:tcW w:w="3400" w:type="dxa"/>
          </w:tcPr>
          <w:p w:rsidR="002010C9" w:rsidRPr="00256A8E" w:rsidRDefault="00020508" w:rsidP="00454966">
            <w:pPr>
              <w:pStyle w:val="Epgrafe"/>
              <w:spacing w:before="0" w:line="240" w:lineRule="auto"/>
              <w:jc w:val="both"/>
              <w:rPr>
                <w:rFonts w:ascii="Verdana" w:hAnsi="Verdana"/>
                <w:sz w:val="20"/>
              </w:rPr>
            </w:pPr>
            <w:r w:rsidRPr="00256A8E">
              <w:rPr>
                <w:rFonts w:ascii="Verdana" w:hAnsi="Verdana"/>
                <w:sz w:val="20"/>
              </w:rPr>
              <w:t>1</w:t>
            </w:r>
          </w:p>
          <w:p w:rsidR="00020508" w:rsidRPr="00256A8E" w:rsidRDefault="00E74EFB" w:rsidP="00454966">
            <w:pPr>
              <w:spacing w:line="240" w:lineRule="auto"/>
              <w:jc w:val="both"/>
              <w:rPr>
                <w:rFonts w:ascii="Verdana" w:hAnsi="Verdana"/>
                <w:lang w:val="es-ES"/>
              </w:rPr>
            </w:pPr>
            <w:r>
              <w:rPr>
                <w:rFonts w:ascii="Verdana" w:hAnsi="Verdana"/>
                <w:lang w:val="es-ES"/>
              </w:rPr>
              <w:t>Cuatrimestral</w:t>
            </w:r>
          </w:p>
        </w:tc>
      </w:tr>
    </w:tbl>
    <w:p w:rsidR="002010C9" w:rsidRPr="00256A8E" w:rsidRDefault="002010C9" w:rsidP="00454966">
      <w:pPr>
        <w:spacing w:line="240" w:lineRule="auto"/>
        <w:jc w:val="both"/>
        <w:rPr>
          <w:rFonts w:ascii="Verdana" w:hAnsi="Verdana"/>
          <w:lang w:val="es-ES"/>
        </w:rPr>
      </w:pPr>
    </w:p>
    <w:tbl>
      <w:tblPr>
        <w:tblW w:w="0" w:type="auto"/>
        <w:tblInd w:w="108" w:type="dxa"/>
        <w:tblLayout w:type="fixed"/>
        <w:tblLook w:val="0000"/>
      </w:tblPr>
      <w:tblGrid>
        <w:gridCol w:w="3000"/>
        <w:gridCol w:w="6300"/>
      </w:tblGrid>
      <w:tr w:rsidR="002010C9" w:rsidRPr="00256A8E">
        <w:trPr>
          <w:cantSplit/>
          <w:trHeight w:val="693"/>
        </w:trPr>
        <w:tc>
          <w:tcPr>
            <w:tcW w:w="3000" w:type="dxa"/>
            <w:tcBorders>
              <w:bottom w:val="nil"/>
            </w:tcBorders>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Título General:</w:t>
            </w:r>
          </w:p>
        </w:tc>
        <w:tc>
          <w:tcPr>
            <w:tcW w:w="6300" w:type="dxa"/>
            <w:tcBorders>
              <w:bottom w:val="nil"/>
            </w:tcBorders>
          </w:tcPr>
          <w:p w:rsidR="002010C9" w:rsidRPr="00256A8E" w:rsidRDefault="008209AC" w:rsidP="00454966">
            <w:pPr>
              <w:spacing w:line="240" w:lineRule="auto"/>
              <w:jc w:val="both"/>
              <w:rPr>
                <w:rFonts w:ascii="Verdana" w:hAnsi="Verdana"/>
                <w:lang w:val="es-ES"/>
              </w:rPr>
            </w:pPr>
            <w:r w:rsidRPr="00256A8E">
              <w:rPr>
                <w:rFonts w:ascii="Verdana" w:hAnsi="Verdana"/>
                <w:lang w:val="es-ES"/>
              </w:rPr>
              <w:t>Anteproyecto</w:t>
            </w:r>
            <w:r w:rsidR="00E74EFB">
              <w:rPr>
                <w:rFonts w:ascii="Verdana" w:hAnsi="Verdana"/>
                <w:lang w:val="es-ES"/>
              </w:rPr>
              <w:t xml:space="preserve"> – RUDS, registro único de donación de sangre.</w:t>
            </w:r>
          </w:p>
        </w:tc>
      </w:tr>
    </w:tbl>
    <w:p w:rsidR="002010C9" w:rsidRPr="00256A8E" w:rsidRDefault="002010C9" w:rsidP="00454966">
      <w:pPr>
        <w:spacing w:line="240" w:lineRule="auto"/>
        <w:jc w:val="both"/>
        <w:rPr>
          <w:rFonts w:ascii="Verdana" w:hAnsi="Verdana"/>
        </w:rPr>
      </w:pPr>
    </w:p>
    <w:tbl>
      <w:tblPr>
        <w:tblW w:w="0" w:type="auto"/>
        <w:jc w:val="center"/>
        <w:tblInd w:w="7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900"/>
        <w:gridCol w:w="1955"/>
        <w:gridCol w:w="4414"/>
      </w:tblGrid>
      <w:tr w:rsidR="002010C9" w:rsidRPr="00256A8E">
        <w:trPr>
          <w:cantSplit/>
          <w:jc w:val="center"/>
        </w:trPr>
        <w:tc>
          <w:tcPr>
            <w:tcW w:w="9269" w:type="dxa"/>
            <w:gridSpan w:val="3"/>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GRUPO N°</w:t>
            </w:r>
            <w:r w:rsidR="00377DAA" w:rsidRPr="00256A8E">
              <w:rPr>
                <w:rFonts w:ascii="Verdana" w:hAnsi="Verdana"/>
                <w:color w:val="FFFFFF"/>
                <w:sz w:val="24"/>
                <w:lang w:eastAsia="es-ES"/>
              </w:rPr>
              <w:t>21</w:t>
            </w:r>
          </w:p>
        </w:tc>
      </w:tr>
      <w:tr w:rsidR="002010C9" w:rsidRPr="00256A8E">
        <w:trPr>
          <w:jc w:val="center"/>
        </w:trPr>
        <w:tc>
          <w:tcPr>
            <w:tcW w:w="2900" w:type="dxa"/>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NOMBRE Y APELLIDO</w:t>
            </w:r>
          </w:p>
        </w:tc>
        <w:tc>
          <w:tcPr>
            <w:tcW w:w="1955" w:type="dxa"/>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LEGAJO N°</w:t>
            </w:r>
          </w:p>
        </w:tc>
        <w:tc>
          <w:tcPr>
            <w:tcW w:w="4414" w:type="dxa"/>
            <w:shd w:val="pct70" w:color="000000" w:fill="FFFFFF"/>
          </w:tcPr>
          <w:p w:rsidR="002010C9" w:rsidRPr="00256A8E" w:rsidRDefault="00565E3C"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EMAIL CONTACTO</w:t>
            </w:r>
          </w:p>
        </w:tc>
      </w:tr>
      <w:tr w:rsidR="002010C9" w:rsidRPr="00256A8E">
        <w:trPr>
          <w:jc w:val="center"/>
        </w:trPr>
        <w:tc>
          <w:tcPr>
            <w:tcW w:w="2900" w:type="dxa"/>
          </w:tcPr>
          <w:p w:rsidR="002010C9" w:rsidRPr="00256A8E" w:rsidRDefault="00377DAA" w:rsidP="00454966">
            <w:pPr>
              <w:spacing w:line="240" w:lineRule="auto"/>
              <w:jc w:val="both"/>
              <w:rPr>
                <w:rFonts w:ascii="Verdana" w:hAnsi="Verdana"/>
              </w:rPr>
            </w:pPr>
            <w:r w:rsidRPr="00256A8E">
              <w:rPr>
                <w:rFonts w:ascii="Verdana" w:hAnsi="Verdana"/>
              </w:rPr>
              <w:t>Hernán Fürst</w:t>
            </w:r>
          </w:p>
        </w:tc>
        <w:tc>
          <w:tcPr>
            <w:tcW w:w="1955" w:type="dxa"/>
          </w:tcPr>
          <w:p w:rsidR="002010C9" w:rsidRPr="00256A8E" w:rsidRDefault="00377DAA" w:rsidP="00454966">
            <w:pPr>
              <w:spacing w:line="240" w:lineRule="auto"/>
              <w:jc w:val="both"/>
              <w:rPr>
                <w:rFonts w:ascii="Verdana" w:hAnsi="Verdana"/>
              </w:rPr>
            </w:pPr>
            <w:r w:rsidRPr="00256A8E">
              <w:rPr>
                <w:rFonts w:ascii="Verdana" w:hAnsi="Verdana"/>
              </w:rPr>
              <w:t>113341-0</w:t>
            </w:r>
          </w:p>
        </w:tc>
        <w:tc>
          <w:tcPr>
            <w:tcW w:w="4414" w:type="dxa"/>
          </w:tcPr>
          <w:p w:rsidR="002010C9" w:rsidRPr="00256A8E" w:rsidRDefault="00DA6FCA" w:rsidP="00454966">
            <w:pPr>
              <w:spacing w:line="240" w:lineRule="auto"/>
              <w:jc w:val="both"/>
              <w:rPr>
                <w:rFonts w:ascii="Verdana" w:hAnsi="Verdana"/>
              </w:rPr>
            </w:pPr>
            <w:r>
              <w:fldChar w:fldCharType="begin"/>
            </w:r>
            <w:r>
              <w:instrText>HYPERLINK "mailto:Hernan.furst@gmail.com"</w:instrText>
            </w:r>
            <w:r>
              <w:fldChar w:fldCharType="separate"/>
            </w:r>
            <w:r w:rsidR="00377DAA" w:rsidRPr="00256A8E">
              <w:rPr>
                <w:rStyle w:val="Hipervnculo"/>
                <w:rFonts w:ascii="Verdana" w:hAnsi="Verdana"/>
              </w:rPr>
              <w:t>Hernan.furst@gmail.com</w:t>
            </w:r>
            <w:r>
              <w:fldChar w:fldCharType="end"/>
            </w:r>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Bielajew, Leonardo</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108294-2</w:t>
            </w:r>
          </w:p>
        </w:tc>
        <w:tc>
          <w:tcPr>
            <w:tcW w:w="4414" w:type="dxa"/>
          </w:tcPr>
          <w:p w:rsidR="002010C9" w:rsidRPr="00256A8E" w:rsidRDefault="00DA6FCA" w:rsidP="00454966">
            <w:pPr>
              <w:spacing w:line="240" w:lineRule="auto"/>
              <w:jc w:val="both"/>
              <w:rPr>
                <w:rFonts w:ascii="Verdana" w:hAnsi="Verdana"/>
              </w:rPr>
            </w:pPr>
            <w:r>
              <w:fldChar w:fldCharType="begin"/>
            </w:r>
            <w:r>
              <w:instrText>HYPERLINK "mailto:bielajew@gmail.com" \t "_blank" \o "bielajew@gmail.com"</w:instrText>
            </w:r>
            <w:r>
              <w:fldChar w:fldCharType="separate"/>
            </w:r>
            <w:r w:rsidR="0076067C" w:rsidRPr="00256A8E">
              <w:rPr>
                <w:rStyle w:val="Hipervnculo"/>
                <w:rFonts w:ascii="Verdana" w:hAnsi="Verdana" w:cs="Arial"/>
              </w:rPr>
              <w:t>bielajew@gmail.com</w:t>
            </w:r>
            <w:r>
              <w:fldChar w:fldCharType="end"/>
            </w:r>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Iguchi, Nicolás</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120377-0</w:t>
            </w:r>
          </w:p>
        </w:tc>
        <w:tc>
          <w:tcPr>
            <w:tcW w:w="4414" w:type="dxa"/>
          </w:tcPr>
          <w:p w:rsidR="002010C9" w:rsidRPr="00256A8E" w:rsidRDefault="00DA6FCA" w:rsidP="00454966">
            <w:pPr>
              <w:spacing w:line="240" w:lineRule="auto"/>
              <w:jc w:val="both"/>
              <w:rPr>
                <w:rFonts w:ascii="Verdana" w:hAnsi="Verdana"/>
              </w:rPr>
            </w:pPr>
            <w:r>
              <w:fldChar w:fldCharType="begin"/>
            </w:r>
            <w:r>
              <w:instrText>HYPERLINK "mailto:nicolasiguchi@yahoo.com.ar" \t "_blank" \o "nicolasiguchi@yahoo.com.ar"</w:instrText>
            </w:r>
            <w:r>
              <w:fldChar w:fldCharType="separate"/>
            </w:r>
            <w:r w:rsidR="0076067C" w:rsidRPr="00256A8E">
              <w:rPr>
                <w:rStyle w:val="Hipervnculo"/>
                <w:rFonts w:ascii="Verdana" w:hAnsi="Verdana" w:cs="Arial"/>
              </w:rPr>
              <w:t>nicolasiguchi@yahoo.com.ar</w:t>
            </w:r>
            <w:r>
              <w:fldChar w:fldCharType="end"/>
            </w:r>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Vaamonde, Alejandro</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109703-9</w:t>
            </w:r>
          </w:p>
        </w:tc>
        <w:tc>
          <w:tcPr>
            <w:tcW w:w="4414" w:type="dxa"/>
          </w:tcPr>
          <w:p w:rsidR="002010C9" w:rsidRPr="00256A8E" w:rsidRDefault="00DA6FCA" w:rsidP="00454966">
            <w:pPr>
              <w:spacing w:line="240" w:lineRule="auto"/>
              <w:jc w:val="both"/>
              <w:rPr>
                <w:rFonts w:ascii="Verdana" w:hAnsi="Verdana"/>
              </w:rPr>
            </w:pPr>
            <w:r>
              <w:fldChar w:fldCharType="begin"/>
            </w:r>
            <w:r>
              <w:instrText>HYPERLINK "mailto:alejandro.vaamonde@gmail.com" \t "_blank" \o "alejandro.vaamonde@gmail.com"</w:instrText>
            </w:r>
            <w:r>
              <w:fldChar w:fldCharType="separate"/>
            </w:r>
            <w:r w:rsidR="0076067C" w:rsidRPr="00256A8E">
              <w:rPr>
                <w:rStyle w:val="Hipervnculo"/>
                <w:rFonts w:ascii="Verdana" w:hAnsi="Verdana" w:cs="Arial"/>
              </w:rPr>
              <w:t>alejandro.vaamonde@gmail.com</w:t>
            </w:r>
            <w:r>
              <w:fldChar w:fldCharType="end"/>
            </w:r>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Vazquez, Christian</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110258-8</w:t>
            </w:r>
          </w:p>
        </w:tc>
        <w:tc>
          <w:tcPr>
            <w:tcW w:w="4414" w:type="dxa"/>
          </w:tcPr>
          <w:p w:rsidR="0076067C" w:rsidRPr="00256A8E" w:rsidRDefault="00DA6FCA" w:rsidP="00454966">
            <w:pPr>
              <w:spacing w:line="240" w:lineRule="auto"/>
              <w:jc w:val="both"/>
              <w:rPr>
                <w:rFonts w:ascii="Verdana" w:hAnsi="Verdana"/>
              </w:rPr>
            </w:pPr>
            <w:r>
              <w:fldChar w:fldCharType="begin"/>
            </w:r>
            <w:r>
              <w:instrText>HYPERLINK "mailto:christian_vazquez@hotmail.com"</w:instrText>
            </w:r>
            <w:r>
              <w:fldChar w:fldCharType="separate"/>
            </w:r>
            <w:r w:rsidR="0076067C" w:rsidRPr="00256A8E">
              <w:rPr>
                <w:rStyle w:val="Hipervnculo"/>
                <w:rFonts w:ascii="Verdana" w:hAnsi="Verdana"/>
              </w:rPr>
              <w:t>christian_vazquez@hotmail.com</w:t>
            </w:r>
            <w:r>
              <w:fldChar w:fldCharType="end"/>
            </w:r>
          </w:p>
        </w:tc>
      </w:tr>
    </w:tbl>
    <w:p w:rsidR="002010C9" w:rsidRPr="00256A8E" w:rsidRDefault="002010C9" w:rsidP="00454966">
      <w:pPr>
        <w:pStyle w:val="Textoindependiente"/>
        <w:spacing w:line="240" w:lineRule="auto"/>
        <w:jc w:val="both"/>
        <w:rPr>
          <w:rFonts w:ascii="Verdana" w:hAnsi="Verdana"/>
          <w:sz w:val="24"/>
        </w:rPr>
      </w:pPr>
    </w:p>
    <w:p w:rsidR="00535A9A" w:rsidRDefault="002010C9" w:rsidP="00454966">
      <w:pPr>
        <w:pStyle w:val="Textoindependiente"/>
        <w:keepLines w:val="0"/>
        <w:widowControl/>
        <w:spacing w:after="0" w:line="240" w:lineRule="auto"/>
        <w:ind w:left="0"/>
        <w:jc w:val="both"/>
        <w:rPr>
          <w:rFonts w:ascii="Verdana" w:hAnsi="Verdana"/>
          <w:b/>
          <w:color w:val="000000"/>
          <w:sz w:val="24"/>
          <w:lang w:eastAsia="es-ES"/>
        </w:rPr>
      </w:pPr>
      <w:r w:rsidRPr="00256A8E">
        <w:rPr>
          <w:rFonts w:ascii="Verdana" w:hAnsi="Verdana"/>
          <w:b/>
          <w:color w:val="000000"/>
          <w:sz w:val="24"/>
          <w:u w:val="single"/>
          <w:lang w:eastAsia="es-ES"/>
        </w:rPr>
        <w:t>Fecha de entrega</w:t>
      </w:r>
      <w:r w:rsidR="00597916" w:rsidRPr="00256A8E">
        <w:rPr>
          <w:rFonts w:ascii="Verdana" w:hAnsi="Verdana"/>
          <w:b/>
          <w:color w:val="000000"/>
          <w:sz w:val="24"/>
          <w:u w:val="single"/>
          <w:lang w:eastAsia="es-ES"/>
        </w:rPr>
        <w:t>:</w:t>
      </w:r>
      <w:r w:rsidR="000525AB">
        <w:rPr>
          <w:rFonts w:ascii="Verdana" w:hAnsi="Verdana"/>
          <w:b/>
          <w:color w:val="000000"/>
          <w:sz w:val="24"/>
          <w:lang w:eastAsia="es-ES"/>
        </w:rPr>
        <w:t>22</w:t>
      </w:r>
      <w:r w:rsidR="0076067C" w:rsidRPr="00256A8E">
        <w:rPr>
          <w:rFonts w:ascii="Verdana" w:hAnsi="Verdana"/>
          <w:b/>
          <w:color w:val="000000"/>
          <w:sz w:val="24"/>
          <w:lang w:eastAsia="es-ES"/>
        </w:rPr>
        <w:t>/0</w:t>
      </w:r>
      <w:r w:rsidR="008F18B4" w:rsidRPr="00256A8E">
        <w:rPr>
          <w:rFonts w:ascii="Verdana" w:hAnsi="Verdana"/>
          <w:b/>
          <w:color w:val="000000"/>
          <w:sz w:val="24"/>
          <w:lang w:eastAsia="es-ES"/>
        </w:rPr>
        <w:t>4</w:t>
      </w:r>
      <w:r w:rsidR="0076067C" w:rsidRPr="00256A8E">
        <w:rPr>
          <w:rFonts w:ascii="Verdana" w:hAnsi="Verdana"/>
          <w:b/>
          <w:color w:val="000000"/>
          <w:sz w:val="24"/>
          <w:lang w:eastAsia="es-ES"/>
        </w:rPr>
        <w:t>/2010</w:t>
      </w:r>
    </w:p>
    <w:p w:rsidR="002010C9" w:rsidRPr="00256A8E" w:rsidRDefault="00535A9A" w:rsidP="00454966">
      <w:pPr>
        <w:pStyle w:val="Textoindependiente"/>
        <w:keepLines w:val="0"/>
        <w:widowControl/>
        <w:spacing w:after="0" w:line="240" w:lineRule="auto"/>
        <w:ind w:left="0"/>
        <w:jc w:val="both"/>
        <w:rPr>
          <w:rFonts w:ascii="Verdana" w:hAnsi="Verdana"/>
          <w:b/>
          <w:color w:val="000000"/>
          <w:sz w:val="24"/>
          <w:lang w:eastAsia="es-ES"/>
        </w:rPr>
      </w:pPr>
      <w:r>
        <w:rPr>
          <w:rFonts w:ascii="Verdana" w:hAnsi="Verdana"/>
          <w:b/>
          <w:color w:val="000000"/>
          <w:sz w:val="24"/>
          <w:lang w:eastAsia="es-ES"/>
        </w:rPr>
        <w:br w:type="page"/>
      </w:r>
    </w:p>
    <w:p w:rsidR="00E74EFB" w:rsidRPr="00970763" w:rsidRDefault="00E74EFB" w:rsidP="00454966">
      <w:pPr>
        <w:spacing w:line="240" w:lineRule="auto"/>
        <w:rPr>
          <w:rFonts w:ascii="Verdana" w:hAnsi="Verdana"/>
          <w:b/>
          <w:smallCaps/>
          <w:sz w:val="22"/>
          <w:szCs w:val="22"/>
        </w:rPr>
      </w:pPr>
      <w:bookmarkStart w:id="0" w:name="_Toc257879915"/>
      <w:r w:rsidRPr="00970763">
        <w:rPr>
          <w:rFonts w:ascii="Verdana" w:hAnsi="Verdana"/>
          <w:b/>
          <w:smallCaps/>
          <w:sz w:val="22"/>
          <w:szCs w:val="22"/>
        </w:rPr>
        <w:lastRenderedPageBreak/>
        <w:t>Visión</w:t>
      </w:r>
      <w:bookmarkEnd w:id="0"/>
    </w:p>
    <w:p w:rsidR="00E74EFB" w:rsidRPr="00256A8E" w:rsidRDefault="00F67084" w:rsidP="00454966">
      <w:pPr>
        <w:numPr>
          <w:ilvl w:val="0"/>
          <w:numId w:val="3"/>
        </w:numPr>
        <w:spacing w:line="240" w:lineRule="auto"/>
        <w:jc w:val="both"/>
        <w:rPr>
          <w:rFonts w:ascii="Verdana" w:hAnsi="Verdana"/>
        </w:rPr>
      </w:pPr>
      <w:r>
        <w:rPr>
          <w:rFonts w:ascii="Verdana" w:hAnsi="Verdana"/>
        </w:rPr>
        <w:t>Ser líderes regionales en tecnología aplicada</w:t>
      </w:r>
      <w:r w:rsidR="00BA32C6">
        <w:rPr>
          <w:rFonts w:ascii="Verdana" w:hAnsi="Verdana"/>
        </w:rPr>
        <w:t xml:space="preserve"> orientada a organizaciones dedicadas al estudio de la sangre y/o hemoderivados.</w:t>
      </w:r>
    </w:p>
    <w:p w:rsidR="00E74EFB" w:rsidRPr="00970763" w:rsidRDefault="00E74EFB" w:rsidP="00454966">
      <w:pPr>
        <w:spacing w:line="240" w:lineRule="auto"/>
        <w:rPr>
          <w:rFonts w:ascii="Verdana" w:hAnsi="Verdana"/>
          <w:b/>
          <w:bCs/>
          <w:smallCaps/>
          <w:sz w:val="22"/>
          <w:szCs w:val="22"/>
        </w:rPr>
      </w:pPr>
      <w:bookmarkStart w:id="1" w:name="_Toc257879916"/>
      <w:r w:rsidRPr="00970763">
        <w:rPr>
          <w:rFonts w:ascii="Verdana" w:hAnsi="Verdana"/>
          <w:b/>
          <w:smallCaps/>
          <w:sz w:val="22"/>
          <w:szCs w:val="22"/>
        </w:rPr>
        <w:t>Misión</w:t>
      </w:r>
      <w:bookmarkEnd w:id="1"/>
    </w:p>
    <w:p w:rsidR="00BA32C6" w:rsidRDefault="00BA32C6" w:rsidP="00454966">
      <w:pPr>
        <w:numPr>
          <w:ilvl w:val="0"/>
          <w:numId w:val="2"/>
        </w:numPr>
        <w:spacing w:line="240" w:lineRule="auto"/>
        <w:jc w:val="both"/>
        <w:rPr>
          <w:rFonts w:ascii="Verdana" w:hAnsi="Verdana"/>
        </w:rPr>
      </w:pPr>
      <w:r>
        <w:rPr>
          <w:rFonts w:ascii="Verdana" w:hAnsi="Verdana"/>
        </w:rPr>
        <w:t>Brindar soluciones de software sobre aplicaciones GNU, haciendo énfasis en la calidad de nuestros productos y en la satisfacción de nuestros clientes.</w:t>
      </w:r>
    </w:p>
    <w:p w:rsidR="00BB1C2C" w:rsidRDefault="00BB1C2C" w:rsidP="00454966">
      <w:pPr>
        <w:spacing w:line="240" w:lineRule="auto"/>
        <w:jc w:val="both"/>
        <w:rPr>
          <w:rFonts w:ascii="Verdana" w:hAnsi="Verdana"/>
          <w:b/>
        </w:rPr>
      </w:pPr>
    </w:p>
    <w:p w:rsidR="00E74EFB" w:rsidRPr="00BA32C6" w:rsidRDefault="002010C9" w:rsidP="00454966">
      <w:pPr>
        <w:spacing w:line="240" w:lineRule="auto"/>
        <w:jc w:val="both"/>
        <w:rPr>
          <w:rFonts w:ascii="Verdana" w:hAnsi="Verdana"/>
          <w:b/>
          <w:sz w:val="36"/>
        </w:rPr>
      </w:pPr>
      <w:r w:rsidRPr="00BA32C6">
        <w:rPr>
          <w:rFonts w:ascii="Verdana" w:hAnsi="Verdana"/>
          <w:b/>
        </w:rPr>
        <w:br w:type="page"/>
      </w:r>
    </w:p>
    <w:p w:rsidR="00BB1C2C" w:rsidRPr="00BB1C2C" w:rsidRDefault="00BB1C2C" w:rsidP="000C35C4">
      <w:pPr>
        <w:spacing w:line="240" w:lineRule="auto"/>
        <w:ind w:left="1440"/>
        <w:jc w:val="center"/>
        <w:rPr>
          <w:rFonts w:ascii="Verdana" w:hAnsi="Verdana"/>
          <w:b/>
          <w:sz w:val="36"/>
        </w:rPr>
        <w:pPrChange w:id="2" w:author="IBM_END_USER" w:date="2010-04-29T12:13:00Z">
          <w:pPr>
            <w:spacing w:line="240" w:lineRule="auto"/>
            <w:jc w:val="center"/>
          </w:pPr>
        </w:pPrChange>
      </w:pPr>
      <w:del w:id="3" w:author="IBM_END_USER" w:date="2010-04-29T12:12:00Z">
        <w:r w:rsidRPr="00BB1C2C" w:rsidDel="000C35C4">
          <w:rPr>
            <w:rFonts w:ascii="Verdana" w:hAnsi="Verdana"/>
            <w:b/>
            <w:sz w:val="36"/>
          </w:rPr>
          <w:lastRenderedPageBreak/>
          <w:delText xml:space="preserve">Vortice </w:delText>
        </w:r>
      </w:del>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ins w:id="4" w:author="IBM_END_USER" w:date="2010-04-29T12:12:00Z">
        <w:r w:rsidR="000C35C4">
          <w:rPr>
            <w:rFonts w:ascii="Verdana" w:hAnsi="Verdana"/>
            <w:b/>
            <w:noProof/>
            <w:sz w:val="36"/>
            <w:lang w:eastAsia="es-AR"/>
          </w:rPr>
          <w:drawing>
            <wp:inline distT="0" distB="0" distL="0" distR="0">
              <wp:extent cx="838200" cy="838200"/>
              <wp:effectExtent l="19050" t="0" r="0" b="0"/>
              <wp:docPr id="3" name="2 Imagen" descr="captu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bmp"/>
                      <pic:cNvPicPr/>
                    </pic:nvPicPr>
                    <pic:blipFill>
                      <a:blip r:embed="rId9"/>
                      <a:stretch>
                        <a:fillRect/>
                      </a:stretch>
                    </pic:blipFill>
                    <pic:spPr>
                      <a:xfrm>
                        <a:off x="0" y="0"/>
                        <a:ext cx="838200" cy="838200"/>
                      </a:xfrm>
                      <a:prstGeom prst="rect">
                        <a:avLst/>
                      </a:prstGeom>
                    </pic:spPr>
                  </pic:pic>
                </a:graphicData>
              </a:graphic>
            </wp:inline>
          </w:drawing>
        </w:r>
      </w:ins>
      <w:del w:id="5" w:author="IBM_END_USER" w:date="2010-04-29T12:11:00Z">
        <w:r w:rsidDel="000C35C4">
          <w:rPr>
            <w:rFonts w:ascii="Verdana" w:hAnsi="Verdana"/>
            <w:b/>
            <w:noProof/>
            <w:sz w:val="36"/>
            <w:lang w:eastAsia="es-AR"/>
          </w:rPr>
          <w:drawing>
            <wp:inline distT="0" distB="0" distL="0" distR="0">
              <wp:extent cx="1524000" cy="1019175"/>
              <wp:effectExtent l="19050" t="0" r="0" b="0"/>
              <wp:docPr id="4" name="3 Imagen" descr="captu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bmp"/>
                      <pic:cNvPicPr/>
                    </pic:nvPicPr>
                    <pic:blipFill>
                      <a:blip r:embed="rId10" cstate="print"/>
                      <a:stretch>
                        <a:fillRect/>
                      </a:stretch>
                    </pic:blipFill>
                    <pic:spPr>
                      <a:xfrm>
                        <a:off x="0" y="0"/>
                        <a:ext cx="1524000" cy="1019175"/>
                      </a:xfrm>
                      <a:prstGeom prst="rect">
                        <a:avLst/>
                      </a:prstGeom>
                    </pic:spPr>
                  </pic:pic>
                </a:graphicData>
              </a:graphic>
            </wp:inline>
          </w:drawing>
        </w:r>
      </w:del>
    </w:p>
    <w:p w:rsidR="00BB1C2C" w:rsidRDefault="00BB1C2C" w:rsidP="00454966">
      <w:pPr>
        <w:spacing w:line="240" w:lineRule="auto"/>
        <w:jc w:val="both"/>
      </w:pPr>
    </w:p>
    <w:p w:rsidR="00BB1C2C" w:rsidRDefault="00BB1C2C" w:rsidP="00454966">
      <w:pPr>
        <w:spacing w:line="240" w:lineRule="auto"/>
        <w:jc w:val="both"/>
      </w:pPr>
    </w:p>
    <w:p w:rsidR="00BB1C2C" w:rsidRDefault="00BB1C2C" w:rsidP="00454966">
      <w:pPr>
        <w:spacing w:line="240" w:lineRule="auto"/>
        <w:jc w:val="both"/>
      </w:pPr>
    </w:p>
    <w:p w:rsidR="00BB1C2C" w:rsidRDefault="00BB1C2C" w:rsidP="00454966">
      <w:pPr>
        <w:spacing w:line="240" w:lineRule="auto"/>
        <w:jc w:val="both"/>
      </w:pPr>
    </w:p>
    <w:p w:rsidR="00E74EFB" w:rsidRDefault="009F5F28" w:rsidP="00454966">
      <w:pPr>
        <w:spacing w:line="240" w:lineRule="auto"/>
        <w:jc w:val="both"/>
      </w:pPr>
      <w:r>
        <w:rPr>
          <w:rFonts w:ascii="Verdana" w:hAnsi="Verdana"/>
          <w:b/>
          <w:noProof/>
          <w:sz w:val="36"/>
          <w:lang w:eastAsia="es-AR"/>
        </w:rPr>
        <w:drawing>
          <wp:inline distT="0" distB="0" distL="0" distR="0">
            <wp:extent cx="6362700" cy="2238375"/>
            <wp:effectExtent l="0" t="0" r="0" b="0"/>
            <wp:docPr id="1" name="Imagen 1" descr="Logo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roducto"/>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6362700" cy="223837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w="9525">
                          <a:solidFill>
                            <a:srgbClr val="000000" mc:Ignorable=""/>
                          </a:solidFill>
                          <a:miter lim="800000"/>
                          <a:headEnd/>
                          <a:tailEnd/>
                        </a14:hiddenLine>
                      </a:ext>
                    </a:extLst>
                  </pic:spPr>
                </pic:pic>
              </a:graphicData>
            </a:graphic>
          </wp:inline>
        </w:drawing>
      </w:r>
    </w:p>
    <w:p w:rsidR="00E74EFB" w:rsidRDefault="00E74EFB" w:rsidP="00454966">
      <w:pPr>
        <w:spacing w:line="240" w:lineRule="auto"/>
        <w:jc w:val="both"/>
      </w:pPr>
    </w:p>
    <w:p w:rsidR="00E74EFB" w:rsidRDefault="00E74EFB" w:rsidP="00454966">
      <w:pPr>
        <w:spacing w:line="240" w:lineRule="auto"/>
        <w:jc w:val="both"/>
        <w:rPr>
          <w:rFonts w:ascii="Verdana" w:hAnsi="Verdana"/>
          <w:b/>
          <w:sz w:val="36"/>
        </w:rPr>
      </w:pPr>
    </w:p>
    <w:p w:rsidR="00E74EFB" w:rsidRPr="001C6FF2" w:rsidRDefault="00E74EFB" w:rsidP="00454966">
      <w:pPr>
        <w:spacing w:line="240" w:lineRule="auto"/>
        <w:jc w:val="both"/>
        <w:rPr>
          <w:rFonts w:ascii="Verdana" w:hAnsi="Verdana"/>
          <w:b/>
          <w:sz w:val="36"/>
        </w:rPr>
      </w:pPr>
      <w:r>
        <w:rPr>
          <w:rFonts w:ascii="Verdana" w:hAnsi="Verdana"/>
          <w:b/>
          <w:sz w:val="36"/>
        </w:rPr>
        <w:t>Antepro</w:t>
      </w:r>
      <w:r w:rsidR="00006EA0">
        <w:rPr>
          <w:rFonts w:ascii="Verdana" w:hAnsi="Verdana"/>
          <w:b/>
          <w:sz w:val="36"/>
        </w:rPr>
        <w:t>y</w:t>
      </w:r>
      <w:r w:rsidR="00251484">
        <w:rPr>
          <w:rFonts w:ascii="Verdana" w:hAnsi="Verdana"/>
          <w:b/>
          <w:sz w:val="36"/>
        </w:rPr>
        <w:t>ecto</w:t>
      </w: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Pr="005118E0" w:rsidRDefault="00E57348" w:rsidP="00454966">
      <w:pPr>
        <w:spacing w:line="240" w:lineRule="auto"/>
        <w:jc w:val="both"/>
      </w:pPr>
    </w:p>
    <w:p w:rsidR="00E57348" w:rsidRDefault="00E57348" w:rsidP="00454966">
      <w:pPr>
        <w:spacing w:line="240" w:lineRule="auto"/>
        <w:jc w:val="both"/>
      </w:pPr>
    </w:p>
    <w:p w:rsidR="00E57348" w:rsidRPr="00DE0D32" w:rsidRDefault="00E57348" w:rsidP="00454966">
      <w:pPr>
        <w:spacing w:line="240" w:lineRule="auto"/>
        <w:jc w:val="both"/>
        <w:rPr>
          <w:rFonts w:ascii="Verdana" w:hAnsi="Verdana"/>
          <w:b/>
          <w:sz w:val="28"/>
          <w:szCs w:val="28"/>
          <w:lang w:val="pt-BR"/>
        </w:rPr>
      </w:pPr>
      <w:r w:rsidRPr="00DE0D32">
        <w:rPr>
          <w:rFonts w:ascii="Verdana" w:hAnsi="Verdana"/>
          <w:b/>
          <w:sz w:val="28"/>
          <w:szCs w:val="28"/>
          <w:u w:val="single"/>
          <w:lang w:val="pt-BR"/>
        </w:rPr>
        <w:t>Presentado por:</w:t>
      </w:r>
      <w:r w:rsidR="00E74EFB">
        <w:rPr>
          <w:rFonts w:ascii="Verdana" w:hAnsi="Verdana"/>
          <w:b/>
          <w:sz w:val="28"/>
          <w:szCs w:val="28"/>
          <w:lang w:val="pt-BR"/>
        </w:rPr>
        <w:t>VORTICE</w:t>
      </w:r>
    </w:p>
    <w:p w:rsidR="00E57348" w:rsidRPr="00DE0D32" w:rsidRDefault="00E57348" w:rsidP="00454966">
      <w:pPr>
        <w:spacing w:line="240" w:lineRule="auto"/>
        <w:jc w:val="both"/>
        <w:rPr>
          <w:rFonts w:ascii="Verdana" w:hAnsi="Verdana"/>
          <w:b/>
          <w:sz w:val="28"/>
          <w:szCs w:val="28"/>
          <w:lang w:val="pt-BR"/>
        </w:rPr>
      </w:pP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Fürst, Hernán</w:t>
      </w: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Bielajew, Leonardo</w:t>
      </w: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 xml:space="preserve">Iguchi, Nicolás </w:t>
      </w:r>
    </w:p>
    <w:p w:rsidR="00E57348" w:rsidRPr="001C6FF2" w:rsidRDefault="00E57348" w:rsidP="00454966">
      <w:pPr>
        <w:pStyle w:val="Paragraph3"/>
        <w:tabs>
          <w:tab w:val="left" w:pos="2700"/>
        </w:tabs>
        <w:ind w:left="2600"/>
        <w:rPr>
          <w:rFonts w:ascii="Verdana" w:hAnsi="Verdana"/>
          <w:sz w:val="24"/>
          <w:szCs w:val="24"/>
        </w:rPr>
      </w:pPr>
      <w:r w:rsidRPr="00412B07">
        <w:rPr>
          <w:rFonts w:ascii="Verdana" w:hAnsi="Verdana"/>
          <w:sz w:val="24"/>
          <w:szCs w:val="24"/>
        </w:rPr>
        <w:t>Vaamonde, Alejandro</w:t>
      </w:r>
    </w:p>
    <w:p w:rsidR="00E57348" w:rsidRDefault="00E57348" w:rsidP="00454966">
      <w:pPr>
        <w:pStyle w:val="Paragraph3"/>
        <w:tabs>
          <w:tab w:val="left" w:pos="2700"/>
        </w:tabs>
        <w:ind w:left="2600"/>
        <w:rPr>
          <w:rFonts w:ascii="Verdana" w:hAnsi="Verdana"/>
          <w:sz w:val="24"/>
          <w:szCs w:val="24"/>
        </w:rPr>
      </w:pPr>
      <w:r w:rsidRPr="001C6FF2">
        <w:rPr>
          <w:rFonts w:ascii="Verdana" w:hAnsi="Verdana"/>
          <w:sz w:val="24"/>
          <w:szCs w:val="24"/>
        </w:rPr>
        <w:t>Vazquez, Christian</w:t>
      </w:r>
    </w:p>
    <w:p w:rsidR="00251484" w:rsidRDefault="00251484" w:rsidP="00454966">
      <w:pPr>
        <w:pStyle w:val="Paragraph3"/>
        <w:tabs>
          <w:tab w:val="left" w:pos="2700"/>
        </w:tabs>
        <w:ind w:left="2600"/>
        <w:rPr>
          <w:rFonts w:ascii="Verdana" w:hAnsi="Verdana"/>
          <w:sz w:val="24"/>
          <w:szCs w:val="24"/>
        </w:rPr>
      </w:pPr>
    </w:p>
    <w:p w:rsidR="00251484" w:rsidRPr="005A23D4" w:rsidRDefault="00251484" w:rsidP="00251484">
      <w:pPr>
        <w:spacing w:line="240" w:lineRule="auto"/>
        <w:jc w:val="both"/>
        <w:rPr>
          <w:rFonts w:ascii="Verdana" w:hAnsi="Verdana"/>
          <w:b/>
          <w:sz w:val="28"/>
          <w:szCs w:val="28"/>
        </w:rPr>
      </w:pPr>
    </w:p>
    <w:p w:rsidR="00251484" w:rsidRPr="005A23D4" w:rsidRDefault="00251484" w:rsidP="00251484">
      <w:pPr>
        <w:spacing w:line="240" w:lineRule="auto"/>
        <w:jc w:val="both"/>
        <w:rPr>
          <w:rFonts w:ascii="Verdana" w:hAnsi="Verdana"/>
          <w:b/>
          <w:sz w:val="28"/>
          <w:szCs w:val="28"/>
        </w:rPr>
      </w:pPr>
      <w:r>
        <w:rPr>
          <w:rFonts w:ascii="Verdana" w:hAnsi="Verdana"/>
          <w:b/>
          <w:sz w:val="28"/>
          <w:szCs w:val="28"/>
          <w:u w:val="single"/>
        </w:rPr>
        <w:t>Presentado A:</w:t>
      </w:r>
      <w:r>
        <w:rPr>
          <w:rFonts w:ascii="Verdana" w:hAnsi="Verdana"/>
          <w:b/>
          <w:sz w:val="28"/>
          <w:szCs w:val="28"/>
        </w:rPr>
        <w:t>Ministerio de Salud Pública– Laboratorios Privados</w:t>
      </w:r>
    </w:p>
    <w:p w:rsidR="00251484" w:rsidRPr="001C6FF2" w:rsidRDefault="00251484" w:rsidP="00454966">
      <w:pPr>
        <w:pStyle w:val="Paragraph3"/>
        <w:tabs>
          <w:tab w:val="left" w:pos="2700"/>
        </w:tabs>
        <w:ind w:left="2600"/>
        <w:rPr>
          <w:rFonts w:ascii="Verdana" w:hAnsi="Verdana"/>
          <w:sz w:val="24"/>
          <w:szCs w:val="24"/>
        </w:rPr>
      </w:pPr>
    </w:p>
    <w:p w:rsidR="002010C9" w:rsidRPr="00256A8E" w:rsidRDefault="002010C9" w:rsidP="00454966">
      <w:pPr>
        <w:spacing w:line="240" w:lineRule="auto"/>
        <w:jc w:val="both"/>
      </w:pPr>
    </w:p>
    <w:p w:rsidR="00E74EFB" w:rsidRDefault="00E74EFB" w:rsidP="00454966">
      <w:pPr>
        <w:pStyle w:val="Ttulo"/>
        <w:jc w:val="both"/>
        <w:rPr>
          <w:rFonts w:ascii="Verdana" w:hAnsi="Verdana"/>
        </w:rPr>
      </w:pPr>
      <w:r>
        <w:rPr>
          <w:rFonts w:ascii="Verdana" w:hAnsi="Verdana"/>
        </w:rPr>
        <w:t>V</w:t>
      </w:r>
      <w:r w:rsidR="00006EA0">
        <w:rPr>
          <w:rFonts w:ascii="Verdana" w:hAnsi="Verdana"/>
        </w:rPr>
        <w:t>ó</w:t>
      </w:r>
      <w:r>
        <w:rPr>
          <w:rFonts w:ascii="Verdana" w:hAnsi="Verdana"/>
        </w:rPr>
        <w:t>rtice</w:t>
      </w:r>
    </w:p>
    <w:p w:rsidR="002010C9" w:rsidRPr="00256A8E" w:rsidRDefault="00E74EFB" w:rsidP="00454966">
      <w:pPr>
        <w:pStyle w:val="Ttulo"/>
        <w:jc w:val="both"/>
        <w:rPr>
          <w:rFonts w:ascii="Verdana" w:hAnsi="Verdana"/>
        </w:rPr>
      </w:pPr>
      <w:r>
        <w:rPr>
          <w:rFonts w:ascii="Verdana" w:hAnsi="Verdana"/>
        </w:rPr>
        <w:t>RUDS (Registro único de donación de sangre)</w:t>
      </w:r>
      <w:r w:rsidR="00DA6FCA" w:rsidRPr="00256A8E">
        <w:rPr>
          <w:rFonts w:ascii="Verdana" w:hAnsi="Verdana"/>
        </w:rPr>
        <w:fldChar w:fldCharType="begin"/>
      </w:r>
      <w:r w:rsidR="002010C9" w:rsidRPr="00256A8E">
        <w:rPr>
          <w:rFonts w:ascii="Verdana" w:hAnsi="Verdana"/>
        </w:rPr>
        <w:instrText xml:space="preserve"> TITLE  \* MERGEFORMAT </w:instrText>
      </w:r>
      <w:r w:rsidR="00DA6FCA" w:rsidRPr="00256A8E">
        <w:rPr>
          <w:rFonts w:ascii="Verdana" w:hAnsi="Verdana"/>
        </w:rPr>
        <w:fldChar w:fldCharType="end"/>
      </w:r>
    </w:p>
    <w:p w:rsidR="00E57348" w:rsidRDefault="00E57348" w:rsidP="00454966">
      <w:pPr>
        <w:pStyle w:val="Ttulo"/>
        <w:jc w:val="both"/>
        <w:rPr>
          <w:rFonts w:ascii="Verdana" w:hAnsi="Verdana"/>
        </w:rPr>
      </w:pPr>
    </w:p>
    <w:p w:rsidR="002010C9" w:rsidRPr="00256A8E" w:rsidRDefault="002010C9" w:rsidP="00BB1C2C">
      <w:pPr>
        <w:pStyle w:val="Ttulo"/>
        <w:rPr>
          <w:rFonts w:ascii="Verdana" w:hAnsi="Verdana"/>
        </w:rPr>
      </w:pPr>
      <w:r w:rsidRPr="00256A8E">
        <w:rPr>
          <w:rFonts w:ascii="Verdana" w:hAnsi="Verdana"/>
        </w:rPr>
        <w:t>Tabla de Contenidos</w:t>
      </w:r>
    </w:p>
    <w:p w:rsidR="00E05102" w:rsidRPr="00256A8E" w:rsidRDefault="00E05102" w:rsidP="00454966">
      <w:pPr>
        <w:spacing w:line="240" w:lineRule="auto"/>
        <w:jc w:val="both"/>
        <w:rPr>
          <w:rFonts w:ascii="Verdana" w:hAnsi="Verdana"/>
        </w:rPr>
      </w:pP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rsidRPr="00DA6FCA">
        <w:rPr>
          <w:rFonts w:ascii="Verdana" w:hAnsi="Verdana"/>
        </w:rPr>
        <w:fldChar w:fldCharType="begin"/>
      </w:r>
      <w:r w:rsidR="00544797" w:rsidRPr="00256A8E">
        <w:rPr>
          <w:rFonts w:ascii="Verdana" w:hAnsi="Verdana"/>
        </w:rPr>
        <w:instrText xml:space="preserve"> TOC \o "1-3" \h \z \u </w:instrText>
      </w:r>
      <w:r w:rsidRPr="00DA6FCA">
        <w:rPr>
          <w:rFonts w:ascii="Verdana" w:hAnsi="Verdana"/>
        </w:rPr>
        <w:fldChar w:fldCharType="separate"/>
      </w:r>
      <w:r>
        <w:fldChar w:fldCharType="begin"/>
      </w:r>
      <w:r>
        <w:instrText>HYPERLINK \l "_Toc259097719"</w:instrText>
      </w:r>
      <w:r>
        <w:fldChar w:fldCharType="separate"/>
      </w:r>
      <w:r w:rsidR="00415CA1" w:rsidRPr="006E469C">
        <w:rPr>
          <w:rStyle w:val="Hipervnculo"/>
          <w:rFonts w:ascii="Verdana" w:hAnsi="Verdana"/>
          <w:noProof/>
        </w:rPr>
        <w:t>2.</w:t>
      </w:r>
      <w:r w:rsidR="00415CA1">
        <w:rPr>
          <w:b w:val="0"/>
          <w:bCs w:val="0"/>
          <w:i w:val="0"/>
          <w:iCs w:val="0"/>
          <w:noProof/>
          <w:sz w:val="22"/>
          <w:szCs w:val="22"/>
          <w:lang w:val="es-ES" w:eastAsia="es-ES"/>
        </w:rPr>
        <w:tab/>
      </w:r>
      <w:r w:rsidR="00415CA1" w:rsidRPr="006E469C">
        <w:rPr>
          <w:rStyle w:val="Hipervnculo"/>
          <w:rFonts w:ascii="Verdana" w:hAnsi="Verdana"/>
          <w:noProof/>
        </w:rPr>
        <w:t>Resumen Ejecutivo:</w:t>
      </w:r>
      <w:r w:rsidR="00415CA1">
        <w:rPr>
          <w:noProof/>
          <w:webHidden/>
        </w:rPr>
        <w:tab/>
      </w:r>
      <w:r>
        <w:rPr>
          <w:noProof/>
          <w:webHidden/>
        </w:rPr>
        <w:fldChar w:fldCharType="begin"/>
      </w:r>
      <w:r w:rsidR="00415CA1">
        <w:rPr>
          <w:noProof/>
          <w:webHidden/>
        </w:rPr>
        <w:instrText xml:space="preserve"> PAGEREF _Toc259097719 \h </w:instrText>
      </w:r>
      <w:r>
        <w:rPr>
          <w:noProof/>
          <w:webHidden/>
        </w:rPr>
      </w:r>
      <w:r>
        <w:rPr>
          <w:noProof/>
          <w:webHidden/>
        </w:rPr>
        <w:fldChar w:fldCharType="separate"/>
      </w:r>
      <w:r w:rsidR="00415CA1">
        <w:rPr>
          <w:noProof/>
          <w:webHidden/>
        </w:rPr>
        <w:t>5</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"_Toc259097720"</w:instrText>
      </w:r>
      <w:r>
        <w:fldChar w:fldCharType="separate"/>
      </w:r>
      <w:r w:rsidR="00415CA1" w:rsidRPr="006E469C">
        <w:rPr>
          <w:rStyle w:val="Hipervnculo"/>
          <w:rFonts w:ascii="Verdana" w:hAnsi="Verdana"/>
          <w:noProof/>
        </w:rPr>
        <w:t>3.</w:t>
      </w:r>
      <w:r w:rsidR="00415CA1">
        <w:rPr>
          <w:b w:val="0"/>
          <w:bCs w:val="0"/>
          <w:i w:val="0"/>
          <w:iCs w:val="0"/>
          <w:noProof/>
          <w:sz w:val="22"/>
          <w:szCs w:val="22"/>
          <w:lang w:val="es-ES" w:eastAsia="es-ES"/>
        </w:rPr>
        <w:tab/>
      </w:r>
      <w:r w:rsidR="00415CA1" w:rsidRPr="006E469C">
        <w:rPr>
          <w:rStyle w:val="Hipervnculo"/>
          <w:rFonts w:ascii="Verdana" w:hAnsi="Verdana"/>
          <w:noProof/>
        </w:rPr>
        <w:t>Introducción</w:t>
      </w:r>
      <w:r w:rsidR="00415CA1">
        <w:rPr>
          <w:noProof/>
          <w:webHidden/>
        </w:rPr>
        <w:tab/>
      </w:r>
      <w:r>
        <w:rPr>
          <w:noProof/>
          <w:webHidden/>
        </w:rPr>
        <w:fldChar w:fldCharType="begin"/>
      </w:r>
      <w:r w:rsidR="00415CA1">
        <w:rPr>
          <w:noProof/>
          <w:webHidden/>
        </w:rPr>
        <w:instrText xml:space="preserve"> PAGEREF _Toc259097720 \h </w:instrText>
      </w:r>
      <w:r>
        <w:rPr>
          <w:noProof/>
          <w:webHidden/>
        </w:rPr>
      </w:r>
      <w:r>
        <w:rPr>
          <w:noProof/>
          <w:webHidden/>
        </w:rPr>
        <w:fldChar w:fldCharType="separate"/>
      </w:r>
      <w:r w:rsidR="00415CA1">
        <w:rPr>
          <w:noProof/>
          <w:webHidden/>
        </w:rPr>
        <w:t>5</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"_Toc259097721"</w:instrText>
      </w:r>
      <w:r>
        <w:fldChar w:fldCharType="separate"/>
      </w:r>
      <w:r w:rsidR="00415CA1" w:rsidRPr="006E469C">
        <w:rPr>
          <w:rStyle w:val="Hipervnculo"/>
          <w:rFonts w:ascii="Verdana" w:hAnsi="Verdana"/>
          <w:noProof/>
        </w:rPr>
        <w:t>4.</w:t>
      </w:r>
      <w:r w:rsidR="00415CA1">
        <w:rPr>
          <w:b w:val="0"/>
          <w:bCs w:val="0"/>
          <w:i w:val="0"/>
          <w:iCs w:val="0"/>
          <w:noProof/>
          <w:sz w:val="22"/>
          <w:szCs w:val="22"/>
          <w:lang w:val="es-ES" w:eastAsia="es-ES"/>
        </w:rPr>
        <w:tab/>
      </w:r>
      <w:r w:rsidR="00415CA1" w:rsidRPr="006E469C">
        <w:rPr>
          <w:rStyle w:val="Hipervnculo"/>
          <w:rFonts w:ascii="Verdana" w:hAnsi="Verdana"/>
          <w:noProof/>
        </w:rPr>
        <w:t>Objetivos</w:t>
      </w:r>
      <w:r w:rsidR="00415CA1">
        <w:rPr>
          <w:noProof/>
          <w:webHidden/>
        </w:rPr>
        <w:tab/>
      </w:r>
      <w:r>
        <w:rPr>
          <w:noProof/>
          <w:webHidden/>
        </w:rPr>
        <w:fldChar w:fldCharType="begin"/>
      </w:r>
      <w:r w:rsidR="00415CA1">
        <w:rPr>
          <w:noProof/>
          <w:webHidden/>
        </w:rPr>
        <w:instrText xml:space="preserve"> PAGEREF _Toc259097721 \h </w:instrText>
      </w:r>
      <w:r>
        <w:rPr>
          <w:noProof/>
          <w:webHidden/>
        </w:rPr>
      </w:r>
      <w:r>
        <w:rPr>
          <w:noProof/>
          <w:webHidden/>
        </w:rPr>
        <w:fldChar w:fldCharType="separate"/>
      </w:r>
      <w:r w:rsidR="00415CA1">
        <w:rPr>
          <w:noProof/>
          <w:webHidden/>
        </w:rPr>
        <w:t>5</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"_Toc259097722"</w:instrText>
      </w:r>
      <w:r>
        <w:fldChar w:fldCharType="separate"/>
      </w:r>
      <w:r w:rsidR="00415CA1" w:rsidRPr="006E469C">
        <w:rPr>
          <w:rStyle w:val="Hipervnculo"/>
          <w:rFonts w:ascii="Verdana" w:hAnsi="Verdana"/>
          <w:noProof/>
        </w:rPr>
        <w:t>5.</w:t>
      </w:r>
      <w:r w:rsidR="00415CA1">
        <w:rPr>
          <w:b w:val="0"/>
          <w:bCs w:val="0"/>
          <w:i w:val="0"/>
          <w:iCs w:val="0"/>
          <w:noProof/>
          <w:sz w:val="22"/>
          <w:szCs w:val="22"/>
          <w:lang w:val="es-ES" w:eastAsia="es-ES"/>
        </w:rPr>
        <w:tab/>
      </w:r>
      <w:r w:rsidR="00415CA1" w:rsidRPr="006E469C">
        <w:rPr>
          <w:rStyle w:val="Hipervnculo"/>
          <w:rFonts w:ascii="Verdana" w:hAnsi="Verdana"/>
          <w:noProof/>
        </w:rPr>
        <w:t>Alcance</w:t>
      </w:r>
      <w:r w:rsidR="00415CA1">
        <w:rPr>
          <w:noProof/>
          <w:webHidden/>
        </w:rPr>
        <w:tab/>
      </w:r>
      <w:r>
        <w:rPr>
          <w:noProof/>
          <w:webHidden/>
        </w:rPr>
        <w:fldChar w:fldCharType="begin"/>
      </w:r>
      <w:r w:rsidR="00415CA1">
        <w:rPr>
          <w:noProof/>
          <w:webHidden/>
        </w:rPr>
        <w:instrText xml:space="preserve"> PAGEREF _Toc259097722 \h </w:instrText>
      </w:r>
      <w:r>
        <w:rPr>
          <w:noProof/>
          <w:webHidden/>
        </w:rPr>
      </w:r>
      <w:r>
        <w:rPr>
          <w:noProof/>
          <w:webHidden/>
        </w:rPr>
        <w:fldChar w:fldCharType="separate"/>
      </w:r>
      <w:r w:rsidR="00415CA1">
        <w:rPr>
          <w:noProof/>
          <w:webHidden/>
        </w:rPr>
        <w:t>5</w:t>
      </w:r>
      <w:r>
        <w:rPr>
          <w:noProof/>
          <w:webHidden/>
        </w:rPr>
        <w:fldChar w:fldCharType="end"/>
      </w:r>
      <w:r>
        <w:fldChar w:fldCharType="end"/>
      </w:r>
    </w:p>
    <w:p w:rsidR="00415CA1" w:rsidRDefault="00DA6FCA" w:rsidP="00BB1C2C">
      <w:pPr>
        <w:pStyle w:val="TDC3"/>
        <w:tabs>
          <w:tab w:val="left" w:pos="1000"/>
          <w:tab w:val="right" w:leader="underscore" w:pos="10256"/>
        </w:tabs>
        <w:jc w:val="center"/>
        <w:rPr>
          <w:noProof/>
          <w:sz w:val="22"/>
          <w:szCs w:val="22"/>
          <w:lang w:val="es-ES" w:eastAsia="es-ES"/>
        </w:rPr>
      </w:pPr>
      <w:r>
        <w:fldChar w:fldCharType="begin"/>
      </w:r>
      <w:r>
        <w:instrText>HYPERLINK \l "_Toc259097723"</w:instrText>
      </w:r>
      <w:r>
        <w:fldChar w:fldCharType="separate"/>
      </w:r>
      <w:r w:rsidR="00415CA1" w:rsidRPr="006E469C">
        <w:rPr>
          <w:rStyle w:val="Hipervnculo"/>
          <w:rFonts w:ascii="Verdana" w:hAnsi="Verdana"/>
          <w:b/>
          <w:noProof/>
        </w:rPr>
        <w:t>5.1</w:t>
      </w:r>
      <w:r w:rsidR="00415CA1">
        <w:rPr>
          <w:noProof/>
          <w:sz w:val="22"/>
          <w:szCs w:val="22"/>
          <w:lang w:val="es-ES" w:eastAsia="es-ES"/>
        </w:rPr>
        <w:tab/>
      </w:r>
      <w:r w:rsidR="00415CA1" w:rsidRPr="006E469C">
        <w:rPr>
          <w:rStyle w:val="Hipervnculo"/>
          <w:rFonts w:ascii="Verdana" w:hAnsi="Verdana"/>
          <w:b/>
          <w:noProof/>
        </w:rPr>
        <w:t>Límites</w:t>
      </w:r>
      <w:r w:rsidR="00415CA1">
        <w:rPr>
          <w:noProof/>
          <w:webHidden/>
        </w:rPr>
        <w:tab/>
      </w:r>
      <w:r>
        <w:rPr>
          <w:noProof/>
          <w:webHidden/>
        </w:rPr>
        <w:fldChar w:fldCharType="begin"/>
      </w:r>
      <w:r w:rsidR="00415CA1">
        <w:rPr>
          <w:noProof/>
          <w:webHidden/>
        </w:rPr>
        <w:instrText xml:space="preserve"> PAGEREF _Toc259097723 \h </w:instrText>
      </w:r>
      <w:r>
        <w:rPr>
          <w:noProof/>
          <w:webHidden/>
        </w:rPr>
      </w:r>
      <w:r>
        <w:rPr>
          <w:noProof/>
          <w:webHidden/>
        </w:rPr>
        <w:fldChar w:fldCharType="separate"/>
      </w:r>
      <w:r w:rsidR="00415CA1">
        <w:rPr>
          <w:noProof/>
          <w:webHidden/>
        </w:rPr>
        <w:t>5</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"_Toc259097724"</w:instrText>
      </w:r>
      <w:r>
        <w:fldChar w:fldCharType="separate"/>
      </w:r>
      <w:r w:rsidR="00415CA1" w:rsidRPr="006E469C">
        <w:rPr>
          <w:rStyle w:val="Hipervnculo"/>
          <w:rFonts w:ascii="Verdana" w:hAnsi="Verdana"/>
          <w:noProof/>
        </w:rPr>
        <w:t>6.</w:t>
      </w:r>
      <w:r w:rsidR="00415CA1">
        <w:rPr>
          <w:b w:val="0"/>
          <w:bCs w:val="0"/>
          <w:i w:val="0"/>
          <w:iCs w:val="0"/>
          <w:noProof/>
          <w:sz w:val="22"/>
          <w:szCs w:val="22"/>
          <w:lang w:val="es-ES" w:eastAsia="es-ES"/>
        </w:rPr>
        <w:tab/>
      </w:r>
      <w:r w:rsidR="00415CA1" w:rsidRPr="006E469C">
        <w:rPr>
          <w:rStyle w:val="Hipervnculo"/>
          <w:rFonts w:ascii="Verdana" w:hAnsi="Verdana"/>
          <w:noProof/>
        </w:rPr>
        <w:t>Definiciones funcionalidades básicas</w:t>
      </w:r>
      <w:r w:rsidR="00415CA1">
        <w:rPr>
          <w:noProof/>
          <w:webHidden/>
        </w:rPr>
        <w:tab/>
      </w:r>
      <w:r>
        <w:rPr>
          <w:noProof/>
          <w:webHidden/>
        </w:rPr>
        <w:fldChar w:fldCharType="begin"/>
      </w:r>
      <w:r w:rsidR="00415CA1">
        <w:rPr>
          <w:noProof/>
          <w:webHidden/>
        </w:rPr>
        <w:instrText xml:space="preserve"> PAGEREF _Toc259097724 \h </w:instrText>
      </w:r>
      <w:r>
        <w:rPr>
          <w:noProof/>
          <w:webHidden/>
        </w:rPr>
      </w:r>
      <w:r>
        <w:rPr>
          <w:noProof/>
          <w:webHidden/>
        </w:rPr>
        <w:fldChar w:fldCharType="separate"/>
      </w:r>
      <w:r w:rsidR="00415CA1">
        <w:rPr>
          <w:noProof/>
          <w:webHidden/>
        </w:rPr>
        <w:t>6</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"_Toc259097725"</w:instrText>
      </w:r>
      <w:r>
        <w:fldChar w:fldCharType="separate"/>
      </w:r>
      <w:r w:rsidR="00415CA1" w:rsidRPr="006E469C">
        <w:rPr>
          <w:rStyle w:val="Hipervnculo"/>
          <w:rFonts w:ascii="Verdana" w:hAnsi="Verdana"/>
          <w:noProof/>
          <w:lang w:eastAsia="es-AR"/>
        </w:rPr>
        <w:t>7.</w:t>
      </w:r>
      <w:r w:rsidR="00415CA1">
        <w:rPr>
          <w:b w:val="0"/>
          <w:bCs w:val="0"/>
          <w:i w:val="0"/>
          <w:iCs w:val="0"/>
          <w:noProof/>
          <w:sz w:val="22"/>
          <w:szCs w:val="22"/>
          <w:lang w:val="es-ES" w:eastAsia="es-ES"/>
        </w:rPr>
        <w:tab/>
      </w:r>
      <w:r w:rsidR="00415CA1" w:rsidRPr="006E469C">
        <w:rPr>
          <w:rStyle w:val="Hipervnculo"/>
          <w:rFonts w:ascii="Verdana" w:hAnsi="Verdana"/>
          <w:noProof/>
          <w:lang w:eastAsia="es-AR"/>
        </w:rPr>
        <w:t>Análisis e Investigación de mercado</w:t>
      </w:r>
      <w:r w:rsidR="00415CA1">
        <w:rPr>
          <w:noProof/>
          <w:webHidden/>
        </w:rPr>
        <w:tab/>
      </w:r>
      <w:r>
        <w:rPr>
          <w:noProof/>
          <w:webHidden/>
        </w:rPr>
        <w:fldChar w:fldCharType="begin"/>
      </w:r>
      <w:r w:rsidR="00415CA1">
        <w:rPr>
          <w:noProof/>
          <w:webHidden/>
        </w:rPr>
        <w:instrText xml:space="preserve"> PAGEREF _Toc259097725 \h </w:instrText>
      </w:r>
      <w:r>
        <w:rPr>
          <w:noProof/>
          <w:webHidden/>
        </w:rPr>
      </w:r>
      <w:r>
        <w:rPr>
          <w:noProof/>
          <w:webHidden/>
        </w:rPr>
        <w:fldChar w:fldCharType="separate"/>
      </w:r>
      <w:r w:rsidR="00415CA1">
        <w:rPr>
          <w:noProof/>
          <w:webHidden/>
        </w:rPr>
        <w:t>6</w:t>
      </w:r>
      <w:r>
        <w:rPr>
          <w:noProof/>
          <w:webHidden/>
        </w:rPr>
        <w:fldChar w:fldCharType="end"/>
      </w:r>
      <w:r>
        <w:fldChar w:fldCharType="end"/>
      </w:r>
    </w:p>
    <w:p w:rsidR="00415CA1" w:rsidRDefault="00DA6FCA" w:rsidP="00BB1C2C">
      <w:pPr>
        <w:pStyle w:val="TDC3"/>
        <w:tabs>
          <w:tab w:val="left" w:pos="1000"/>
          <w:tab w:val="right" w:leader="underscore" w:pos="10256"/>
        </w:tabs>
        <w:jc w:val="center"/>
        <w:rPr>
          <w:noProof/>
          <w:sz w:val="22"/>
          <w:szCs w:val="22"/>
          <w:lang w:val="es-ES" w:eastAsia="es-ES"/>
        </w:rPr>
      </w:pPr>
      <w:r>
        <w:fldChar w:fldCharType="begin"/>
      </w:r>
      <w:r>
        <w:instrText>HYPERLINK \l "_Toc259097726"</w:instrText>
      </w:r>
      <w:r>
        <w:fldChar w:fldCharType="separate"/>
      </w:r>
      <w:r w:rsidR="00415CA1" w:rsidRPr="006E469C">
        <w:rPr>
          <w:rStyle w:val="Hipervnculo"/>
          <w:rFonts w:ascii="Verdana" w:hAnsi="Verdana"/>
          <w:b/>
          <w:noProof/>
        </w:rPr>
        <w:t>7.1</w:t>
      </w:r>
      <w:r w:rsidR="00415CA1">
        <w:rPr>
          <w:noProof/>
          <w:sz w:val="22"/>
          <w:szCs w:val="22"/>
          <w:lang w:val="es-ES" w:eastAsia="es-ES"/>
        </w:rPr>
        <w:tab/>
      </w:r>
      <w:r w:rsidR="00415CA1" w:rsidRPr="006E469C">
        <w:rPr>
          <w:rStyle w:val="Hipervnculo"/>
          <w:rFonts w:ascii="Verdana" w:hAnsi="Verdana"/>
          <w:b/>
          <w:noProof/>
        </w:rPr>
        <w:t>Bancos de Sangre</w:t>
      </w:r>
      <w:r w:rsidR="00415CA1">
        <w:rPr>
          <w:noProof/>
          <w:webHidden/>
        </w:rPr>
        <w:tab/>
      </w:r>
      <w:r>
        <w:rPr>
          <w:noProof/>
          <w:webHidden/>
        </w:rPr>
        <w:fldChar w:fldCharType="begin"/>
      </w:r>
      <w:r w:rsidR="00415CA1">
        <w:rPr>
          <w:noProof/>
          <w:webHidden/>
        </w:rPr>
        <w:instrText xml:space="preserve"> PAGEREF _Toc259097726 \h </w:instrText>
      </w:r>
      <w:r>
        <w:rPr>
          <w:noProof/>
          <w:webHidden/>
        </w:rPr>
      </w:r>
      <w:r>
        <w:rPr>
          <w:noProof/>
          <w:webHidden/>
        </w:rPr>
        <w:fldChar w:fldCharType="separate"/>
      </w:r>
      <w:r w:rsidR="00415CA1">
        <w:rPr>
          <w:noProof/>
          <w:webHidden/>
        </w:rPr>
        <w:t>7</w:t>
      </w:r>
      <w:r>
        <w:rPr>
          <w:noProof/>
          <w:webHidden/>
        </w:rPr>
        <w:fldChar w:fldCharType="end"/>
      </w:r>
      <w:r>
        <w:fldChar w:fldCharType="end"/>
      </w:r>
    </w:p>
    <w:p w:rsidR="00415CA1" w:rsidRDefault="00DA6FCA" w:rsidP="00BB1C2C">
      <w:pPr>
        <w:pStyle w:val="TDC3"/>
        <w:tabs>
          <w:tab w:val="left" w:pos="1000"/>
          <w:tab w:val="right" w:leader="underscore" w:pos="10256"/>
        </w:tabs>
        <w:jc w:val="center"/>
        <w:rPr>
          <w:noProof/>
          <w:sz w:val="22"/>
          <w:szCs w:val="22"/>
          <w:lang w:val="es-ES" w:eastAsia="es-ES"/>
        </w:rPr>
      </w:pPr>
      <w:r>
        <w:fldChar w:fldCharType="begin"/>
      </w:r>
      <w:r>
        <w:instrText>HYPERLINK \l "_Toc259097727"</w:instrText>
      </w:r>
      <w:r>
        <w:fldChar w:fldCharType="separate"/>
      </w:r>
      <w:r w:rsidR="00415CA1" w:rsidRPr="006E469C">
        <w:rPr>
          <w:rStyle w:val="Hipervnculo"/>
          <w:rFonts w:ascii="Verdana" w:hAnsi="Verdana"/>
          <w:b/>
          <w:noProof/>
        </w:rPr>
        <w:t>7.2</w:t>
      </w:r>
      <w:r w:rsidR="00415CA1">
        <w:rPr>
          <w:noProof/>
          <w:sz w:val="22"/>
          <w:szCs w:val="22"/>
          <w:lang w:val="es-ES" w:eastAsia="es-ES"/>
        </w:rPr>
        <w:tab/>
      </w:r>
      <w:r w:rsidR="00415CA1" w:rsidRPr="006E469C">
        <w:rPr>
          <w:rStyle w:val="Hipervnculo"/>
          <w:rFonts w:ascii="Verdana" w:hAnsi="Verdana"/>
          <w:b/>
          <w:noProof/>
        </w:rPr>
        <w:t>Estadísticas y Volumen de Datos</w:t>
      </w:r>
      <w:r w:rsidR="00415CA1">
        <w:rPr>
          <w:noProof/>
          <w:webHidden/>
        </w:rPr>
        <w:tab/>
      </w:r>
      <w:r>
        <w:rPr>
          <w:noProof/>
          <w:webHidden/>
        </w:rPr>
        <w:fldChar w:fldCharType="begin"/>
      </w:r>
      <w:r w:rsidR="00415CA1">
        <w:rPr>
          <w:noProof/>
          <w:webHidden/>
        </w:rPr>
        <w:instrText xml:space="preserve"> PAGEREF _Toc259097727 \h </w:instrText>
      </w:r>
      <w:r>
        <w:rPr>
          <w:noProof/>
          <w:webHidden/>
        </w:rPr>
      </w:r>
      <w:r>
        <w:rPr>
          <w:noProof/>
          <w:webHidden/>
        </w:rPr>
        <w:fldChar w:fldCharType="separate"/>
      </w:r>
      <w:r w:rsidR="00415CA1">
        <w:rPr>
          <w:noProof/>
          <w:webHidden/>
        </w:rPr>
        <w:t>7</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"_Toc259097728"</w:instrText>
      </w:r>
      <w:r>
        <w:fldChar w:fldCharType="separate"/>
      </w:r>
      <w:r w:rsidR="00415CA1" w:rsidRPr="006E469C">
        <w:rPr>
          <w:rStyle w:val="Hipervnculo"/>
          <w:rFonts w:ascii="Verdana" w:hAnsi="Verdana"/>
          <w:noProof/>
        </w:rPr>
        <w:t>8.</w:t>
      </w:r>
      <w:r w:rsidR="00415CA1">
        <w:rPr>
          <w:b w:val="0"/>
          <w:bCs w:val="0"/>
          <w:i w:val="0"/>
          <w:iCs w:val="0"/>
          <w:noProof/>
          <w:sz w:val="22"/>
          <w:szCs w:val="22"/>
          <w:lang w:val="es-ES" w:eastAsia="es-ES"/>
        </w:rPr>
        <w:tab/>
      </w:r>
      <w:r w:rsidR="00415CA1" w:rsidRPr="006E469C">
        <w:rPr>
          <w:rStyle w:val="Hipervnculo"/>
          <w:rFonts w:ascii="Verdana" w:hAnsi="Verdana"/>
          <w:noProof/>
        </w:rPr>
        <w:t>Análisis F.O.D.A</w:t>
      </w:r>
      <w:r w:rsidR="00415CA1">
        <w:rPr>
          <w:noProof/>
          <w:webHidden/>
        </w:rPr>
        <w:tab/>
      </w:r>
      <w:r>
        <w:rPr>
          <w:noProof/>
          <w:webHidden/>
        </w:rPr>
        <w:fldChar w:fldCharType="begin"/>
      </w:r>
      <w:r w:rsidR="00415CA1">
        <w:rPr>
          <w:noProof/>
          <w:webHidden/>
        </w:rPr>
        <w:instrText xml:space="preserve"> PAGEREF _Toc259097728 \h </w:instrText>
      </w:r>
      <w:r>
        <w:rPr>
          <w:noProof/>
          <w:webHidden/>
        </w:rPr>
      </w:r>
      <w:r>
        <w:rPr>
          <w:noProof/>
          <w:webHidden/>
        </w:rPr>
        <w:fldChar w:fldCharType="separate"/>
      </w:r>
      <w:r w:rsidR="00415CA1">
        <w:rPr>
          <w:noProof/>
          <w:webHidden/>
        </w:rPr>
        <w:t>8</w:t>
      </w:r>
      <w:r>
        <w:rPr>
          <w:noProof/>
          <w:webHidden/>
        </w:rPr>
        <w:fldChar w:fldCharType="end"/>
      </w:r>
      <w:r>
        <w:fldChar w:fldCharType="end"/>
      </w:r>
    </w:p>
    <w:p w:rsidR="00415CA1" w:rsidRDefault="00DA6FCA" w:rsidP="00BB1C2C">
      <w:pPr>
        <w:pStyle w:val="TDC1"/>
        <w:tabs>
          <w:tab w:val="left" w:pos="600"/>
          <w:tab w:val="right" w:leader="underscore" w:pos="10256"/>
        </w:tabs>
        <w:jc w:val="center"/>
        <w:rPr>
          <w:b w:val="0"/>
          <w:bCs w:val="0"/>
          <w:i w:val="0"/>
          <w:iCs w:val="0"/>
          <w:noProof/>
          <w:sz w:val="22"/>
          <w:szCs w:val="22"/>
          <w:lang w:val="es-ES" w:eastAsia="es-ES"/>
        </w:rPr>
      </w:pPr>
      <w:r>
        <w:fldChar w:fldCharType="begin"/>
      </w:r>
      <w:r>
        <w:instrText>HYPERLINK \l "_Toc259097729"</w:instrText>
      </w:r>
      <w:r>
        <w:fldChar w:fldCharType="separate"/>
      </w:r>
      <w:r w:rsidR="00415CA1" w:rsidRPr="006E469C">
        <w:rPr>
          <w:rStyle w:val="Hipervnculo"/>
          <w:rFonts w:ascii="Verdana" w:hAnsi="Verdana"/>
          <w:noProof/>
        </w:rPr>
        <w:t>9.</w:t>
      </w:r>
      <w:r w:rsidR="00415CA1">
        <w:rPr>
          <w:b w:val="0"/>
          <w:bCs w:val="0"/>
          <w:i w:val="0"/>
          <w:iCs w:val="0"/>
          <w:noProof/>
          <w:sz w:val="22"/>
          <w:szCs w:val="22"/>
          <w:lang w:val="es-ES" w:eastAsia="es-ES"/>
        </w:rPr>
        <w:tab/>
      </w:r>
      <w:r w:rsidR="00415CA1" w:rsidRPr="006E469C">
        <w:rPr>
          <w:rStyle w:val="Hipervnculo"/>
          <w:rFonts w:ascii="Verdana" w:hAnsi="Verdana"/>
          <w:noProof/>
        </w:rPr>
        <w:t>Estrategia de Negocio</w:t>
      </w:r>
      <w:r w:rsidR="00415CA1">
        <w:rPr>
          <w:noProof/>
          <w:webHidden/>
        </w:rPr>
        <w:tab/>
      </w:r>
      <w:r>
        <w:rPr>
          <w:noProof/>
          <w:webHidden/>
        </w:rPr>
        <w:fldChar w:fldCharType="begin"/>
      </w:r>
      <w:r w:rsidR="00415CA1">
        <w:rPr>
          <w:noProof/>
          <w:webHidden/>
        </w:rPr>
        <w:instrText xml:space="preserve"> PAGEREF _Toc259097729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"_Toc259097730"</w:instrText>
      </w:r>
      <w:r>
        <w:fldChar w:fldCharType="separate"/>
      </w:r>
      <w:r w:rsidR="00415CA1" w:rsidRPr="006E469C">
        <w:rPr>
          <w:rStyle w:val="Hipervnculo"/>
          <w:rFonts w:ascii="Verdana" w:hAnsi="Verdana"/>
          <w:noProof/>
        </w:rPr>
        <w:t>10.</w:t>
      </w:r>
      <w:r w:rsidR="00415CA1">
        <w:rPr>
          <w:b w:val="0"/>
          <w:bCs w:val="0"/>
          <w:i w:val="0"/>
          <w:iCs w:val="0"/>
          <w:noProof/>
          <w:sz w:val="22"/>
          <w:szCs w:val="22"/>
          <w:lang w:val="es-ES" w:eastAsia="es-ES"/>
        </w:rPr>
        <w:tab/>
      </w:r>
      <w:r w:rsidR="00415CA1" w:rsidRPr="006E469C">
        <w:rPr>
          <w:rStyle w:val="Hipervnculo"/>
          <w:rFonts w:ascii="Verdana" w:hAnsi="Verdana"/>
          <w:noProof/>
        </w:rPr>
        <w:t>Metodología del proyecto</w:t>
      </w:r>
      <w:r w:rsidR="00415CA1">
        <w:rPr>
          <w:noProof/>
          <w:webHidden/>
        </w:rPr>
        <w:tab/>
      </w:r>
      <w:r>
        <w:rPr>
          <w:noProof/>
          <w:webHidden/>
        </w:rPr>
        <w:fldChar w:fldCharType="begin"/>
      </w:r>
      <w:r w:rsidR="00415CA1">
        <w:rPr>
          <w:noProof/>
          <w:webHidden/>
        </w:rPr>
        <w:instrText xml:space="preserve"> PAGEREF _Toc259097730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"_Toc259097731"</w:instrText>
      </w:r>
      <w:r>
        <w:fldChar w:fldCharType="separate"/>
      </w:r>
      <w:r w:rsidR="00415CA1" w:rsidRPr="006E469C">
        <w:rPr>
          <w:rStyle w:val="Hipervnculo"/>
          <w:rFonts w:ascii="Verdana" w:hAnsi="Verdana"/>
          <w:noProof/>
        </w:rPr>
        <w:t>11.</w:t>
      </w:r>
      <w:r w:rsidR="00415CA1">
        <w:rPr>
          <w:b w:val="0"/>
          <w:bCs w:val="0"/>
          <w:i w:val="0"/>
          <w:iCs w:val="0"/>
          <w:noProof/>
          <w:sz w:val="22"/>
          <w:szCs w:val="22"/>
          <w:lang w:val="es-ES" w:eastAsia="es-ES"/>
        </w:rPr>
        <w:tab/>
      </w:r>
      <w:r w:rsidR="00415CA1" w:rsidRPr="006E469C">
        <w:rPr>
          <w:rStyle w:val="Hipervnculo"/>
          <w:rFonts w:ascii="Verdana" w:hAnsi="Verdana"/>
          <w:noProof/>
        </w:rPr>
        <w:t>Factores Críticos de éxito</w:t>
      </w:r>
      <w:r w:rsidR="00415CA1">
        <w:rPr>
          <w:noProof/>
          <w:webHidden/>
        </w:rPr>
        <w:tab/>
      </w:r>
      <w:r>
        <w:rPr>
          <w:noProof/>
          <w:webHidden/>
        </w:rPr>
        <w:fldChar w:fldCharType="begin"/>
      </w:r>
      <w:r w:rsidR="00415CA1">
        <w:rPr>
          <w:noProof/>
          <w:webHidden/>
        </w:rPr>
        <w:instrText xml:space="preserve"> PAGEREF _Toc259097731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"_Toc259097732"</w:instrText>
      </w:r>
      <w:r>
        <w:fldChar w:fldCharType="separate"/>
      </w:r>
      <w:r w:rsidR="00415CA1" w:rsidRPr="006E469C">
        <w:rPr>
          <w:rStyle w:val="Hipervnculo"/>
          <w:rFonts w:ascii="Verdana" w:hAnsi="Verdana"/>
          <w:noProof/>
        </w:rPr>
        <w:t>12.</w:t>
      </w:r>
      <w:r w:rsidR="00415CA1">
        <w:rPr>
          <w:b w:val="0"/>
          <w:bCs w:val="0"/>
          <w:i w:val="0"/>
          <w:iCs w:val="0"/>
          <w:noProof/>
          <w:sz w:val="22"/>
          <w:szCs w:val="22"/>
          <w:lang w:val="es-ES" w:eastAsia="es-ES"/>
        </w:rPr>
        <w:tab/>
      </w:r>
      <w:r w:rsidR="00415CA1" w:rsidRPr="006E469C">
        <w:rPr>
          <w:rStyle w:val="Hipervnculo"/>
          <w:rFonts w:ascii="Verdana" w:hAnsi="Verdana"/>
          <w:noProof/>
        </w:rPr>
        <w:t>Recursos físicos</w:t>
      </w:r>
      <w:r w:rsidR="00415CA1">
        <w:rPr>
          <w:noProof/>
          <w:webHidden/>
        </w:rPr>
        <w:tab/>
      </w:r>
      <w:r>
        <w:rPr>
          <w:noProof/>
          <w:webHidden/>
        </w:rPr>
        <w:fldChar w:fldCharType="begin"/>
      </w:r>
      <w:r w:rsidR="00415CA1">
        <w:rPr>
          <w:noProof/>
          <w:webHidden/>
        </w:rPr>
        <w:instrText xml:space="preserve"> PAGEREF _Toc259097732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"_Toc259097733"</w:instrText>
      </w:r>
      <w:r>
        <w:fldChar w:fldCharType="separate"/>
      </w:r>
      <w:r w:rsidR="00415CA1" w:rsidRPr="006E469C">
        <w:rPr>
          <w:rStyle w:val="Hipervnculo"/>
          <w:rFonts w:ascii="Verdana" w:hAnsi="Verdana"/>
          <w:noProof/>
        </w:rPr>
        <w:t>13.</w:t>
      </w:r>
      <w:r w:rsidR="00415CA1">
        <w:rPr>
          <w:b w:val="0"/>
          <w:bCs w:val="0"/>
          <w:i w:val="0"/>
          <w:iCs w:val="0"/>
          <w:noProof/>
          <w:sz w:val="22"/>
          <w:szCs w:val="22"/>
          <w:lang w:val="es-ES" w:eastAsia="es-ES"/>
        </w:rPr>
        <w:tab/>
      </w:r>
      <w:r w:rsidR="00415CA1" w:rsidRPr="006E469C">
        <w:rPr>
          <w:rStyle w:val="Hipervnculo"/>
          <w:rFonts w:ascii="Verdana" w:hAnsi="Verdana"/>
          <w:noProof/>
        </w:rPr>
        <w:t>Recursos Humanos</w:t>
      </w:r>
      <w:r w:rsidR="00415CA1">
        <w:rPr>
          <w:noProof/>
          <w:webHidden/>
        </w:rPr>
        <w:tab/>
      </w:r>
      <w:r>
        <w:rPr>
          <w:noProof/>
          <w:webHidden/>
        </w:rPr>
        <w:fldChar w:fldCharType="begin"/>
      </w:r>
      <w:r w:rsidR="00415CA1">
        <w:rPr>
          <w:noProof/>
          <w:webHidden/>
        </w:rPr>
        <w:instrText xml:space="preserve"> PAGEREF _Toc259097733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"_Toc259097734"</w:instrText>
      </w:r>
      <w:r>
        <w:fldChar w:fldCharType="separate"/>
      </w:r>
      <w:r w:rsidR="00415CA1" w:rsidRPr="006E469C">
        <w:rPr>
          <w:rStyle w:val="Hipervnculo"/>
          <w:rFonts w:ascii="Verdana" w:hAnsi="Verdana"/>
          <w:b/>
          <w:noProof/>
          <w:lang w:eastAsia="es-AR"/>
        </w:rPr>
        <w:t>13.1</w:t>
      </w:r>
      <w:r w:rsidR="00415CA1">
        <w:rPr>
          <w:noProof/>
          <w:sz w:val="22"/>
          <w:szCs w:val="22"/>
          <w:lang w:val="es-ES" w:eastAsia="es-ES"/>
        </w:rPr>
        <w:tab/>
      </w:r>
      <w:r w:rsidR="00415CA1" w:rsidRPr="006E469C">
        <w:rPr>
          <w:rStyle w:val="Hipervnculo"/>
          <w:rFonts w:ascii="Verdana" w:hAnsi="Verdana"/>
          <w:b/>
          <w:noProof/>
          <w:lang w:eastAsia="es-AR"/>
        </w:rPr>
        <w:t>Organigrama</w:t>
      </w:r>
      <w:r w:rsidR="00415CA1">
        <w:rPr>
          <w:noProof/>
          <w:webHidden/>
        </w:rPr>
        <w:tab/>
      </w:r>
      <w:r>
        <w:rPr>
          <w:noProof/>
          <w:webHidden/>
        </w:rPr>
        <w:fldChar w:fldCharType="begin"/>
      </w:r>
      <w:r w:rsidR="00415CA1">
        <w:rPr>
          <w:noProof/>
          <w:webHidden/>
        </w:rPr>
        <w:instrText xml:space="preserve"> PAGEREF _Toc259097734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"_Toc259097735"</w:instrText>
      </w:r>
      <w:r>
        <w:fldChar w:fldCharType="separate"/>
      </w:r>
      <w:r w:rsidR="00415CA1" w:rsidRPr="006E469C">
        <w:rPr>
          <w:rStyle w:val="Hipervnculo"/>
          <w:rFonts w:ascii="Verdana" w:hAnsi="Verdana"/>
          <w:noProof/>
        </w:rPr>
        <w:t>14.</w:t>
      </w:r>
      <w:r w:rsidR="00415CA1">
        <w:rPr>
          <w:b w:val="0"/>
          <w:bCs w:val="0"/>
          <w:i w:val="0"/>
          <w:iCs w:val="0"/>
          <w:noProof/>
          <w:sz w:val="22"/>
          <w:szCs w:val="22"/>
          <w:lang w:val="es-ES" w:eastAsia="es-ES"/>
        </w:rPr>
        <w:tab/>
      </w:r>
      <w:r w:rsidR="00415CA1" w:rsidRPr="006E469C">
        <w:rPr>
          <w:rStyle w:val="Hipervnculo"/>
          <w:rFonts w:ascii="Verdana" w:hAnsi="Verdana"/>
          <w:noProof/>
        </w:rPr>
        <w:t>Factibilidad</w:t>
      </w:r>
      <w:r w:rsidR="00415CA1">
        <w:rPr>
          <w:noProof/>
          <w:webHidden/>
        </w:rPr>
        <w:tab/>
      </w:r>
      <w:r>
        <w:rPr>
          <w:noProof/>
          <w:webHidden/>
        </w:rPr>
        <w:fldChar w:fldCharType="begin"/>
      </w:r>
      <w:r w:rsidR="00415CA1">
        <w:rPr>
          <w:noProof/>
          <w:webHidden/>
        </w:rPr>
        <w:instrText xml:space="preserve"> PAGEREF _Toc259097735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"_Toc259097736"</w:instrText>
      </w:r>
      <w:r>
        <w:fldChar w:fldCharType="separate"/>
      </w:r>
      <w:r w:rsidR="00415CA1" w:rsidRPr="006E469C">
        <w:rPr>
          <w:rStyle w:val="Hipervnculo"/>
          <w:rFonts w:ascii="Verdana" w:hAnsi="Verdana"/>
          <w:b/>
          <w:noProof/>
        </w:rPr>
        <w:t>14.1</w:t>
      </w:r>
      <w:r w:rsidR="00415CA1">
        <w:rPr>
          <w:noProof/>
          <w:sz w:val="22"/>
          <w:szCs w:val="22"/>
          <w:lang w:val="es-ES" w:eastAsia="es-ES"/>
        </w:rPr>
        <w:tab/>
      </w:r>
      <w:r w:rsidR="00415CA1" w:rsidRPr="006E469C">
        <w:rPr>
          <w:rStyle w:val="Hipervnculo"/>
          <w:rFonts w:ascii="Verdana" w:hAnsi="Verdana"/>
          <w:b/>
          <w:noProof/>
        </w:rPr>
        <w:t>Operativa</w:t>
      </w:r>
      <w:r w:rsidR="00415CA1">
        <w:rPr>
          <w:noProof/>
          <w:webHidden/>
        </w:rPr>
        <w:tab/>
      </w:r>
      <w:r>
        <w:rPr>
          <w:noProof/>
          <w:webHidden/>
        </w:rPr>
        <w:fldChar w:fldCharType="begin"/>
      </w:r>
      <w:r w:rsidR="00415CA1">
        <w:rPr>
          <w:noProof/>
          <w:webHidden/>
        </w:rPr>
        <w:instrText xml:space="preserve"> PAGEREF _Toc259097736 \h </w:instrText>
      </w:r>
      <w:r>
        <w:rPr>
          <w:noProof/>
          <w:webHidden/>
        </w:rPr>
      </w:r>
      <w:r>
        <w:rPr>
          <w:noProof/>
          <w:webHidden/>
        </w:rPr>
        <w:fldChar w:fldCharType="separate"/>
      </w:r>
      <w:r w:rsidR="00415CA1">
        <w:rPr>
          <w:noProof/>
          <w:webHidden/>
        </w:rPr>
        <w:t>9</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"_Toc259097737"</w:instrText>
      </w:r>
      <w:r>
        <w:fldChar w:fldCharType="separate"/>
      </w:r>
      <w:r w:rsidR="00415CA1" w:rsidRPr="006E469C">
        <w:rPr>
          <w:rStyle w:val="Hipervnculo"/>
          <w:rFonts w:ascii="Verdana" w:hAnsi="Verdana"/>
          <w:b/>
          <w:noProof/>
        </w:rPr>
        <w:t>14.2</w:t>
      </w:r>
      <w:r w:rsidR="00415CA1">
        <w:rPr>
          <w:noProof/>
          <w:sz w:val="22"/>
          <w:szCs w:val="22"/>
          <w:lang w:val="es-ES" w:eastAsia="es-ES"/>
        </w:rPr>
        <w:tab/>
      </w:r>
      <w:r w:rsidR="00415CA1" w:rsidRPr="006E469C">
        <w:rPr>
          <w:rStyle w:val="Hipervnculo"/>
          <w:rFonts w:ascii="Verdana" w:hAnsi="Verdana"/>
          <w:b/>
          <w:noProof/>
        </w:rPr>
        <w:t>Técnica</w:t>
      </w:r>
      <w:r w:rsidR="00415CA1">
        <w:rPr>
          <w:noProof/>
          <w:webHidden/>
        </w:rPr>
        <w:tab/>
      </w:r>
      <w:r>
        <w:rPr>
          <w:noProof/>
          <w:webHidden/>
        </w:rPr>
        <w:fldChar w:fldCharType="begin"/>
      </w:r>
      <w:r w:rsidR="00415CA1">
        <w:rPr>
          <w:noProof/>
          <w:webHidden/>
        </w:rPr>
        <w:instrText xml:space="preserve"> PAGEREF _Toc259097737 \h </w:instrText>
      </w:r>
      <w:r>
        <w:rPr>
          <w:noProof/>
          <w:webHidden/>
        </w:rPr>
      </w:r>
      <w:r>
        <w:rPr>
          <w:noProof/>
          <w:webHidden/>
        </w:rPr>
        <w:fldChar w:fldCharType="separate"/>
      </w:r>
      <w:r w:rsidR="00415CA1">
        <w:rPr>
          <w:noProof/>
          <w:webHidden/>
        </w:rPr>
        <w:t>10</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"_Toc259097738"</w:instrText>
      </w:r>
      <w:r>
        <w:fldChar w:fldCharType="separate"/>
      </w:r>
      <w:r w:rsidR="00415CA1" w:rsidRPr="006E469C">
        <w:rPr>
          <w:rStyle w:val="Hipervnculo"/>
          <w:rFonts w:ascii="Verdana" w:hAnsi="Verdana"/>
          <w:b/>
          <w:noProof/>
        </w:rPr>
        <w:t>14.3</w:t>
      </w:r>
      <w:r w:rsidR="00415CA1">
        <w:rPr>
          <w:noProof/>
          <w:sz w:val="22"/>
          <w:szCs w:val="22"/>
          <w:lang w:val="es-ES" w:eastAsia="es-ES"/>
        </w:rPr>
        <w:tab/>
      </w:r>
      <w:r w:rsidR="00415CA1" w:rsidRPr="006E469C">
        <w:rPr>
          <w:rStyle w:val="Hipervnculo"/>
          <w:rFonts w:ascii="Verdana" w:hAnsi="Verdana"/>
          <w:b/>
          <w:noProof/>
        </w:rPr>
        <w:t>Cronograma</w:t>
      </w:r>
      <w:r w:rsidR="00415CA1">
        <w:rPr>
          <w:noProof/>
          <w:webHidden/>
        </w:rPr>
        <w:tab/>
      </w:r>
      <w:r>
        <w:rPr>
          <w:noProof/>
          <w:webHidden/>
        </w:rPr>
        <w:fldChar w:fldCharType="begin"/>
      </w:r>
      <w:r w:rsidR="00415CA1">
        <w:rPr>
          <w:noProof/>
          <w:webHidden/>
        </w:rPr>
        <w:instrText xml:space="preserve"> PAGEREF _Toc259097738 \h </w:instrText>
      </w:r>
      <w:r>
        <w:rPr>
          <w:noProof/>
          <w:webHidden/>
        </w:rPr>
      </w:r>
      <w:r>
        <w:rPr>
          <w:noProof/>
          <w:webHidden/>
        </w:rPr>
        <w:fldChar w:fldCharType="separate"/>
      </w:r>
      <w:r w:rsidR="00415CA1">
        <w:rPr>
          <w:noProof/>
          <w:webHidden/>
        </w:rPr>
        <w:t>11</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"_Toc259097739"</w:instrText>
      </w:r>
      <w:r>
        <w:fldChar w:fldCharType="separate"/>
      </w:r>
      <w:r w:rsidR="00415CA1" w:rsidRPr="006E469C">
        <w:rPr>
          <w:rStyle w:val="Hipervnculo"/>
          <w:rFonts w:ascii="Verdana" w:hAnsi="Verdana"/>
          <w:b/>
          <w:noProof/>
        </w:rPr>
        <w:t>14.4</w:t>
      </w:r>
      <w:r w:rsidR="00415CA1">
        <w:rPr>
          <w:noProof/>
          <w:sz w:val="22"/>
          <w:szCs w:val="22"/>
          <w:lang w:val="es-ES" w:eastAsia="es-ES"/>
        </w:rPr>
        <w:tab/>
      </w:r>
      <w:r w:rsidR="00415CA1" w:rsidRPr="006E469C">
        <w:rPr>
          <w:rStyle w:val="Hipervnculo"/>
          <w:rFonts w:ascii="Verdana" w:hAnsi="Verdana"/>
          <w:b/>
          <w:noProof/>
        </w:rPr>
        <w:t>Económica</w:t>
      </w:r>
      <w:r w:rsidR="00415CA1">
        <w:rPr>
          <w:noProof/>
          <w:webHidden/>
        </w:rPr>
        <w:tab/>
      </w:r>
      <w:r>
        <w:rPr>
          <w:noProof/>
          <w:webHidden/>
        </w:rPr>
        <w:fldChar w:fldCharType="begin"/>
      </w:r>
      <w:r w:rsidR="00415CA1">
        <w:rPr>
          <w:noProof/>
          <w:webHidden/>
        </w:rPr>
        <w:instrText xml:space="preserve"> PAGEREF _Toc259097739 \h </w:instrText>
      </w:r>
      <w:r>
        <w:rPr>
          <w:noProof/>
          <w:webHidden/>
        </w:rPr>
      </w:r>
      <w:r>
        <w:rPr>
          <w:noProof/>
          <w:webHidden/>
        </w:rPr>
        <w:fldChar w:fldCharType="separate"/>
      </w:r>
      <w:r w:rsidR="00415CA1">
        <w:rPr>
          <w:noProof/>
          <w:webHidden/>
        </w:rPr>
        <w:t>11</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"_Toc259097740"</w:instrText>
      </w:r>
      <w:r>
        <w:fldChar w:fldCharType="separate"/>
      </w:r>
      <w:r w:rsidR="00415CA1" w:rsidRPr="006E469C">
        <w:rPr>
          <w:rStyle w:val="Hipervnculo"/>
          <w:rFonts w:ascii="Verdana" w:hAnsi="Verdana"/>
          <w:noProof/>
        </w:rPr>
        <w:t>15.</w:t>
      </w:r>
      <w:r w:rsidR="00415CA1">
        <w:rPr>
          <w:b w:val="0"/>
          <w:bCs w:val="0"/>
          <w:i w:val="0"/>
          <w:iCs w:val="0"/>
          <w:noProof/>
          <w:sz w:val="22"/>
          <w:szCs w:val="22"/>
          <w:lang w:val="es-ES" w:eastAsia="es-ES"/>
        </w:rPr>
        <w:tab/>
      </w:r>
      <w:r w:rsidR="00415CA1" w:rsidRPr="006E469C">
        <w:rPr>
          <w:rStyle w:val="Hipervnculo"/>
          <w:rFonts w:ascii="Verdana" w:hAnsi="Verdana"/>
          <w:noProof/>
        </w:rPr>
        <w:t>Planificación Macro</w:t>
      </w:r>
      <w:r w:rsidR="00415CA1">
        <w:rPr>
          <w:noProof/>
          <w:webHidden/>
        </w:rPr>
        <w:tab/>
      </w:r>
      <w:r>
        <w:rPr>
          <w:noProof/>
          <w:webHidden/>
        </w:rPr>
        <w:fldChar w:fldCharType="begin"/>
      </w:r>
      <w:r w:rsidR="00415CA1">
        <w:rPr>
          <w:noProof/>
          <w:webHidden/>
        </w:rPr>
        <w:instrText xml:space="preserve"> PAGEREF _Toc259097740 \h </w:instrText>
      </w:r>
      <w:r>
        <w:rPr>
          <w:noProof/>
          <w:webHidden/>
        </w:rPr>
      </w:r>
      <w:r>
        <w:rPr>
          <w:noProof/>
          <w:webHidden/>
        </w:rPr>
        <w:fldChar w:fldCharType="separate"/>
      </w:r>
      <w:r w:rsidR="00415CA1">
        <w:rPr>
          <w:noProof/>
          <w:webHidden/>
        </w:rPr>
        <w:t>11</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"_Toc259097741"</w:instrText>
      </w:r>
      <w:r>
        <w:fldChar w:fldCharType="separate"/>
      </w:r>
      <w:r w:rsidR="00415CA1" w:rsidRPr="006E469C">
        <w:rPr>
          <w:rStyle w:val="Hipervnculo"/>
          <w:rFonts w:ascii="Verdana" w:hAnsi="Verdana"/>
          <w:noProof/>
        </w:rPr>
        <w:t>16.</w:t>
      </w:r>
      <w:r w:rsidR="00415CA1">
        <w:rPr>
          <w:b w:val="0"/>
          <w:bCs w:val="0"/>
          <w:i w:val="0"/>
          <w:iCs w:val="0"/>
          <w:noProof/>
          <w:sz w:val="22"/>
          <w:szCs w:val="22"/>
          <w:lang w:val="es-ES" w:eastAsia="es-ES"/>
        </w:rPr>
        <w:tab/>
      </w:r>
      <w:r w:rsidR="00415CA1" w:rsidRPr="006E469C">
        <w:rPr>
          <w:rStyle w:val="Hipervnculo"/>
          <w:rFonts w:ascii="Verdana" w:hAnsi="Verdana"/>
          <w:noProof/>
        </w:rPr>
        <w:t>Análisis de riesgos</w:t>
      </w:r>
      <w:r w:rsidR="00415CA1">
        <w:rPr>
          <w:noProof/>
          <w:webHidden/>
        </w:rPr>
        <w:tab/>
      </w:r>
      <w:r>
        <w:rPr>
          <w:noProof/>
          <w:webHidden/>
        </w:rPr>
        <w:fldChar w:fldCharType="begin"/>
      </w:r>
      <w:r w:rsidR="00415CA1">
        <w:rPr>
          <w:noProof/>
          <w:webHidden/>
        </w:rPr>
        <w:instrText xml:space="preserve"> PAGEREF _Toc259097741 \h </w:instrText>
      </w:r>
      <w:r>
        <w:rPr>
          <w:noProof/>
          <w:webHidden/>
        </w:rPr>
      </w:r>
      <w:r>
        <w:rPr>
          <w:noProof/>
          <w:webHidden/>
        </w:rPr>
        <w:fldChar w:fldCharType="separate"/>
      </w:r>
      <w:r w:rsidR="00415CA1">
        <w:rPr>
          <w:noProof/>
          <w:webHidden/>
        </w:rPr>
        <w:t>11</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"_Toc259097742"</w:instrText>
      </w:r>
      <w:r>
        <w:fldChar w:fldCharType="separate"/>
      </w:r>
      <w:r w:rsidR="00415CA1" w:rsidRPr="006E469C">
        <w:rPr>
          <w:rStyle w:val="Hipervnculo"/>
          <w:rFonts w:ascii="Verdana" w:hAnsi="Verdana"/>
          <w:b/>
          <w:noProof/>
        </w:rPr>
        <w:t>16.1</w:t>
      </w:r>
      <w:r w:rsidR="00415CA1">
        <w:rPr>
          <w:noProof/>
          <w:sz w:val="22"/>
          <w:szCs w:val="22"/>
          <w:lang w:val="es-ES" w:eastAsia="es-ES"/>
        </w:rPr>
        <w:tab/>
      </w:r>
      <w:r w:rsidR="00415CA1" w:rsidRPr="006E469C">
        <w:rPr>
          <w:rStyle w:val="Hipervnculo"/>
          <w:rFonts w:ascii="Verdana" w:hAnsi="Verdana"/>
          <w:b/>
          <w:noProof/>
        </w:rPr>
        <w:t>Riesgos Identificados</w:t>
      </w:r>
      <w:r w:rsidR="00415CA1">
        <w:rPr>
          <w:noProof/>
          <w:webHidden/>
        </w:rPr>
        <w:tab/>
      </w:r>
      <w:r>
        <w:rPr>
          <w:noProof/>
          <w:webHidden/>
        </w:rPr>
        <w:fldChar w:fldCharType="begin"/>
      </w:r>
      <w:r w:rsidR="00415CA1">
        <w:rPr>
          <w:noProof/>
          <w:webHidden/>
        </w:rPr>
        <w:instrText xml:space="preserve"> PAGEREF _Toc259097742 \h </w:instrText>
      </w:r>
      <w:r>
        <w:rPr>
          <w:noProof/>
          <w:webHidden/>
        </w:rPr>
      </w:r>
      <w:r>
        <w:rPr>
          <w:noProof/>
          <w:webHidden/>
        </w:rPr>
        <w:fldChar w:fldCharType="separate"/>
      </w:r>
      <w:r w:rsidR="00415CA1">
        <w:rPr>
          <w:noProof/>
          <w:webHidden/>
        </w:rPr>
        <w:t>11</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"_Toc259097743"</w:instrText>
      </w:r>
      <w:r>
        <w:fldChar w:fldCharType="separate"/>
      </w:r>
      <w:r w:rsidR="00415CA1" w:rsidRPr="006E469C">
        <w:rPr>
          <w:rStyle w:val="Hipervnculo"/>
          <w:rFonts w:ascii="Verdana" w:hAnsi="Verdana"/>
          <w:b/>
          <w:noProof/>
        </w:rPr>
        <w:t>16.2</w:t>
      </w:r>
      <w:r w:rsidR="00415CA1">
        <w:rPr>
          <w:noProof/>
          <w:sz w:val="22"/>
          <w:szCs w:val="22"/>
          <w:lang w:val="es-ES" w:eastAsia="es-ES"/>
        </w:rPr>
        <w:tab/>
      </w:r>
      <w:r w:rsidR="00415CA1" w:rsidRPr="006E469C">
        <w:rPr>
          <w:rStyle w:val="Hipervnculo"/>
          <w:rFonts w:ascii="Verdana" w:hAnsi="Verdana"/>
          <w:b/>
          <w:noProof/>
        </w:rPr>
        <w:t>Priorización de Riesgos</w:t>
      </w:r>
      <w:r w:rsidR="00415CA1">
        <w:rPr>
          <w:noProof/>
          <w:webHidden/>
        </w:rPr>
        <w:tab/>
      </w:r>
      <w:r>
        <w:rPr>
          <w:noProof/>
          <w:webHidden/>
        </w:rPr>
        <w:fldChar w:fldCharType="begin"/>
      </w:r>
      <w:r w:rsidR="00415CA1">
        <w:rPr>
          <w:noProof/>
          <w:webHidden/>
        </w:rPr>
        <w:instrText xml:space="preserve"> PAGEREF _Toc259097743 \h </w:instrText>
      </w:r>
      <w:r>
        <w:rPr>
          <w:noProof/>
          <w:webHidden/>
        </w:rPr>
      </w:r>
      <w:r>
        <w:rPr>
          <w:noProof/>
          <w:webHidden/>
        </w:rPr>
        <w:fldChar w:fldCharType="separate"/>
      </w:r>
      <w:r w:rsidR="00415CA1">
        <w:rPr>
          <w:noProof/>
          <w:webHidden/>
        </w:rPr>
        <w:t>13</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"_Toc259097744"</w:instrText>
      </w:r>
      <w:r>
        <w:fldChar w:fldCharType="separate"/>
      </w:r>
      <w:r w:rsidR="00415CA1" w:rsidRPr="006E469C">
        <w:rPr>
          <w:rStyle w:val="Hipervnculo"/>
          <w:rFonts w:ascii="Verdana" w:hAnsi="Verdana"/>
          <w:b/>
          <w:noProof/>
        </w:rPr>
        <w:t>16.3</w:t>
      </w:r>
      <w:r w:rsidR="00415CA1">
        <w:rPr>
          <w:noProof/>
          <w:sz w:val="22"/>
          <w:szCs w:val="22"/>
          <w:lang w:val="es-ES" w:eastAsia="es-ES"/>
        </w:rPr>
        <w:tab/>
      </w:r>
      <w:r w:rsidR="00415CA1" w:rsidRPr="006E469C">
        <w:rPr>
          <w:rStyle w:val="Hipervnculo"/>
          <w:rFonts w:ascii="Verdana" w:hAnsi="Verdana"/>
          <w:b/>
          <w:noProof/>
        </w:rPr>
        <w:t>Consideraciones para la Priorización de los Riesgos</w:t>
      </w:r>
      <w:r w:rsidR="00415CA1">
        <w:rPr>
          <w:noProof/>
          <w:webHidden/>
        </w:rPr>
        <w:tab/>
      </w:r>
      <w:r>
        <w:rPr>
          <w:noProof/>
          <w:webHidden/>
        </w:rPr>
        <w:fldChar w:fldCharType="begin"/>
      </w:r>
      <w:r w:rsidR="00415CA1">
        <w:rPr>
          <w:noProof/>
          <w:webHidden/>
        </w:rPr>
        <w:instrText xml:space="preserve"> PAGEREF _Toc259097744 \h </w:instrText>
      </w:r>
      <w:r>
        <w:rPr>
          <w:noProof/>
          <w:webHidden/>
        </w:rPr>
      </w:r>
      <w:r>
        <w:rPr>
          <w:noProof/>
          <w:webHidden/>
        </w:rPr>
        <w:fldChar w:fldCharType="separate"/>
      </w:r>
      <w:r w:rsidR="00415CA1">
        <w:rPr>
          <w:noProof/>
          <w:webHidden/>
        </w:rPr>
        <w:t>13</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"_Toc259097745"</w:instrText>
      </w:r>
      <w:r>
        <w:fldChar w:fldCharType="separate"/>
      </w:r>
      <w:r w:rsidR="00415CA1" w:rsidRPr="006E469C">
        <w:rPr>
          <w:rStyle w:val="Hipervnculo"/>
          <w:rFonts w:ascii="Verdana" w:hAnsi="Verdana"/>
          <w:b/>
          <w:noProof/>
        </w:rPr>
        <w:t>16.4</w:t>
      </w:r>
      <w:r w:rsidR="00415CA1">
        <w:rPr>
          <w:noProof/>
          <w:sz w:val="22"/>
          <w:szCs w:val="22"/>
          <w:lang w:val="es-ES" w:eastAsia="es-ES"/>
        </w:rPr>
        <w:tab/>
      </w:r>
      <w:r w:rsidR="00415CA1" w:rsidRPr="006E469C">
        <w:rPr>
          <w:rStyle w:val="Hipervnculo"/>
          <w:rFonts w:ascii="Verdana" w:hAnsi="Verdana"/>
          <w:b/>
          <w:noProof/>
        </w:rPr>
        <w:t>Lista Priorizada de Riesgos</w:t>
      </w:r>
      <w:r w:rsidR="00415CA1">
        <w:rPr>
          <w:noProof/>
          <w:webHidden/>
        </w:rPr>
        <w:tab/>
      </w:r>
      <w:r>
        <w:rPr>
          <w:noProof/>
          <w:webHidden/>
        </w:rPr>
        <w:fldChar w:fldCharType="begin"/>
      </w:r>
      <w:r w:rsidR="00415CA1">
        <w:rPr>
          <w:noProof/>
          <w:webHidden/>
        </w:rPr>
        <w:instrText xml:space="preserve"> PAGEREF _Toc259097745 \h </w:instrText>
      </w:r>
      <w:r>
        <w:rPr>
          <w:noProof/>
          <w:webHidden/>
        </w:rPr>
      </w:r>
      <w:r>
        <w:rPr>
          <w:noProof/>
          <w:webHidden/>
        </w:rPr>
        <w:fldChar w:fldCharType="separate"/>
      </w:r>
      <w:r w:rsidR="00415CA1">
        <w:rPr>
          <w:noProof/>
          <w:webHidden/>
        </w:rPr>
        <w:t>13</w:t>
      </w:r>
      <w:r>
        <w:rPr>
          <w:noProof/>
          <w:webHidden/>
        </w:rPr>
        <w:fldChar w:fldCharType="end"/>
      </w:r>
      <w:r>
        <w:fldChar w:fldCharType="end"/>
      </w:r>
    </w:p>
    <w:p w:rsidR="00415CA1" w:rsidRDefault="00DA6FCA" w:rsidP="00BB1C2C">
      <w:pPr>
        <w:pStyle w:val="TDC3"/>
        <w:tabs>
          <w:tab w:val="left" w:pos="1200"/>
          <w:tab w:val="right" w:leader="underscore" w:pos="10256"/>
        </w:tabs>
        <w:jc w:val="center"/>
        <w:rPr>
          <w:noProof/>
          <w:sz w:val="22"/>
          <w:szCs w:val="22"/>
          <w:lang w:val="es-ES" w:eastAsia="es-ES"/>
        </w:rPr>
      </w:pPr>
      <w:r>
        <w:fldChar w:fldCharType="begin"/>
      </w:r>
      <w:r>
        <w:instrText>HYPERLINK \l "_Toc259097746"</w:instrText>
      </w:r>
      <w:r>
        <w:fldChar w:fldCharType="separate"/>
      </w:r>
      <w:r w:rsidR="00415CA1" w:rsidRPr="006E469C">
        <w:rPr>
          <w:rStyle w:val="Hipervnculo"/>
          <w:rFonts w:ascii="Verdana" w:hAnsi="Verdana"/>
          <w:b/>
          <w:noProof/>
        </w:rPr>
        <w:t>16.5</w:t>
      </w:r>
      <w:r w:rsidR="00415CA1">
        <w:rPr>
          <w:noProof/>
          <w:sz w:val="22"/>
          <w:szCs w:val="22"/>
          <w:lang w:val="es-ES" w:eastAsia="es-ES"/>
        </w:rPr>
        <w:tab/>
      </w:r>
      <w:r w:rsidR="00415CA1" w:rsidRPr="006E469C">
        <w:rPr>
          <w:rStyle w:val="Hipervnculo"/>
          <w:rFonts w:ascii="Verdana" w:hAnsi="Verdana"/>
          <w:b/>
          <w:noProof/>
        </w:rPr>
        <w:t>Planes de mitigación y contingencia</w:t>
      </w:r>
      <w:r w:rsidR="00415CA1">
        <w:rPr>
          <w:noProof/>
          <w:webHidden/>
        </w:rPr>
        <w:tab/>
      </w:r>
      <w:r>
        <w:rPr>
          <w:noProof/>
          <w:webHidden/>
        </w:rPr>
        <w:fldChar w:fldCharType="begin"/>
      </w:r>
      <w:r w:rsidR="00415CA1">
        <w:rPr>
          <w:noProof/>
          <w:webHidden/>
        </w:rPr>
        <w:instrText xml:space="preserve"> PAGEREF _Toc259097746 \h </w:instrText>
      </w:r>
      <w:r>
        <w:rPr>
          <w:noProof/>
          <w:webHidden/>
        </w:rPr>
      </w:r>
      <w:r>
        <w:rPr>
          <w:noProof/>
          <w:webHidden/>
        </w:rPr>
        <w:fldChar w:fldCharType="separate"/>
      </w:r>
      <w:r w:rsidR="00415CA1">
        <w:rPr>
          <w:noProof/>
          <w:webHidden/>
        </w:rPr>
        <w:t>14</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lastRenderedPageBreak/>
        <w:fldChar w:fldCharType="begin"/>
      </w:r>
      <w:r>
        <w:instrText>HYPERLINK \l "_Toc259097747"</w:instrText>
      </w:r>
      <w:r>
        <w:fldChar w:fldCharType="separate"/>
      </w:r>
      <w:r w:rsidR="00415CA1" w:rsidRPr="006E469C">
        <w:rPr>
          <w:rStyle w:val="Hipervnculo"/>
          <w:rFonts w:ascii="Verdana" w:hAnsi="Verdana"/>
          <w:noProof/>
        </w:rPr>
        <w:t>17.</w:t>
      </w:r>
      <w:r w:rsidR="00415CA1">
        <w:rPr>
          <w:b w:val="0"/>
          <w:bCs w:val="0"/>
          <w:i w:val="0"/>
          <w:iCs w:val="0"/>
          <w:noProof/>
          <w:sz w:val="22"/>
          <w:szCs w:val="22"/>
          <w:lang w:val="es-ES" w:eastAsia="es-ES"/>
        </w:rPr>
        <w:tab/>
      </w:r>
      <w:r w:rsidR="00415CA1" w:rsidRPr="006E469C">
        <w:rPr>
          <w:rStyle w:val="Hipervnculo"/>
          <w:rFonts w:ascii="Verdana" w:hAnsi="Verdana"/>
          <w:noProof/>
        </w:rPr>
        <w:t>Dirección y Gerencia</w:t>
      </w:r>
      <w:r w:rsidR="00415CA1">
        <w:rPr>
          <w:noProof/>
          <w:webHidden/>
        </w:rPr>
        <w:tab/>
      </w:r>
      <w:r>
        <w:rPr>
          <w:noProof/>
          <w:webHidden/>
        </w:rPr>
        <w:fldChar w:fldCharType="begin"/>
      </w:r>
      <w:r w:rsidR="00415CA1">
        <w:rPr>
          <w:noProof/>
          <w:webHidden/>
        </w:rPr>
        <w:instrText xml:space="preserve"> PAGEREF _Toc259097747 \h </w:instrText>
      </w:r>
      <w:r>
        <w:rPr>
          <w:noProof/>
          <w:webHidden/>
        </w:rPr>
      </w:r>
      <w:r>
        <w:rPr>
          <w:noProof/>
          <w:webHidden/>
        </w:rPr>
        <w:fldChar w:fldCharType="separate"/>
      </w:r>
      <w:r w:rsidR="00415CA1">
        <w:rPr>
          <w:noProof/>
          <w:webHidden/>
        </w:rPr>
        <w:t>16</w:t>
      </w:r>
      <w:r>
        <w:rPr>
          <w:noProof/>
          <w:webHidden/>
        </w:rPr>
        <w:fldChar w:fldCharType="end"/>
      </w:r>
      <w:r>
        <w:fldChar w:fldCharType="end"/>
      </w:r>
    </w:p>
    <w:p w:rsidR="00415CA1" w:rsidRDefault="00DA6FCA" w:rsidP="00BB1C2C">
      <w:pPr>
        <w:pStyle w:val="TDC1"/>
        <w:tabs>
          <w:tab w:val="left" w:pos="800"/>
          <w:tab w:val="right" w:leader="underscore" w:pos="10256"/>
        </w:tabs>
        <w:jc w:val="center"/>
        <w:rPr>
          <w:b w:val="0"/>
          <w:bCs w:val="0"/>
          <w:i w:val="0"/>
          <w:iCs w:val="0"/>
          <w:noProof/>
          <w:sz w:val="22"/>
          <w:szCs w:val="22"/>
          <w:lang w:val="es-ES" w:eastAsia="es-ES"/>
        </w:rPr>
      </w:pPr>
      <w:r>
        <w:fldChar w:fldCharType="begin"/>
      </w:r>
      <w:r>
        <w:instrText>HYPERLINK \l "_Toc259097748"</w:instrText>
      </w:r>
      <w:r>
        <w:fldChar w:fldCharType="separate"/>
      </w:r>
      <w:r w:rsidR="00415CA1" w:rsidRPr="006E469C">
        <w:rPr>
          <w:rStyle w:val="Hipervnculo"/>
          <w:rFonts w:ascii="Verdana" w:hAnsi="Verdana"/>
          <w:noProof/>
        </w:rPr>
        <w:t>18.</w:t>
      </w:r>
      <w:r w:rsidR="00415CA1">
        <w:rPr>
          <w:b w:val="0"/>
          <w:bCs w:val="0"/>
          <w:i w:val="0"/>
          <w:iCs w:val="0"/>
          <w:noProof/>
          <w:sz w:val="22"/>
          <w:szCs w:val="22"/>
          <w:lang w:val="es-ES" w:eastAsia="es-ES"/>
        </w:rPr>
        <w:tab/>
      </w:r>
      <w:r w:rsidR="00415CA1" w:rsidRPr="006E469C">
        <w:rPr>
          <w:rStyle w:val="Hipervnculo"/>
          <w:rFonts w:ascii="Verdana" w:hAnsi="Verdana"/>
          <w:noProof/>
        </w:rPr>
        <w:t>Conclusiones</w:t>
      </w:r>
      <w:r w:rsidR="00415CA1">
        <w:rPr>
          <w:noProof/>
          <w:webHidden/>
        </w:rPr>
        <w:tab/>
      </w:r>
      <w:r>
        <w:rPr>
          <w:noProof/>
          <w:webHidden/>
        </w:rPr>
        <w:fldChar w:fldCharType="begin"/>
      </w:r>
      <w:r w:rsidR="00415CA1">
        <w:rPr>
          <w:noProof/>
          <w:webHidden/>
        </w:rPr>
        <w:instrText xml:space="preserve"> PAGEREF _Toc259097748 \h </w:instrText>
      </w:r>
      <w:r>
        <w:rPr>
          <w:noProof/>
          <w:webHidden/>
        </w:rPr>
      </w:r>
      <w:r>
        <w:rPr>
          <w:noProof/>
          <w:webHidden/>
        </w:rPr>
        <w:fldChar w:fldCharType="separate"/>
      </w:r>
      <w:r w:rsidR="00415CA1">
        <w:rPr>
          <w:noProof/>
          <w:webHidden/>
        </w:rPr>
        <w:t>17</w:t>
      </w:r>
      <w:r>
        <w:rPr>
          <w:noProof/>
          <w:webHidden/>
        </w:rPr>
        <w:fldChar w:fldCharType="end"/>
      </w:r>
      <w:r>
        <w:fldChar w:fldCharType="end"/>
      </w:r>
    </w:p>
    <w:p w:rsidR="00415CA1" w:rsidRDefault="00DA6FCA">
      <w:pPr>
        <w:pStyle w:val="TDC1"/>
        <w:tabs>
          <w:tab w:val="left" w:pos="800"/>
          <w:tab w:val="right" w:leader="underscore" w:pos="10256"/>
        </w:tabs>
        <w:rPr>
          <w:b w:val="0"/>
          <w:bCs w:val="0"/>
          <w:i w:val="0"/>
          <w:iCs w:val="0"/>
          <w:noProof/>
          <w:sz w:val="22"/>
          <w:szCs w:val="22"/>
          <w:lang w:val="es-ES" w:eastAsia="es-ES"/>
        </w:rPr>
      </w:pPr>
      <w:r>
        <w:fldChar w:fldCharType="begin"/>
      </w:r>
      <w:r>
        <w:instrText>HYPERLINK \l "_Toc259097749"</w:instrText>
      </w:r>
      <w:r>
        <w:fldChar w:fldCharType="separate"/>
      </w:r>
      <w:r w:rsidR="00415CA1" w:rsidRPr="006E469C">
        <w:rPr>
          <w:rStyle w:val="Hipervnculo"/>
          <w:rFonts w:ascii="Verdana" w:hAnsi="Verdana"/>
          <w:noProof/>
        </w:rPr>
        <w:t>19.</w:t>
      </w:r>
      <w:r w:rsidR="00415CA1">
        <w:rPr>
          <w:b w:val="0"/>
          <w:bCs w:val="0"/>
          <w:i w:val="0"/>
          <w:iCs w:val="0"/>
          <w:noProof/>
          <w:sz w:val="22"/>
          <w:szCs w:val="22"/>
          <w:lang w:val="es-ES" w:eastAsia="es-ES"/>
        </w:rPr>
        <w:tab/>
      </w:r>
      <w:r w:rsidR="00415CA1" w:rsidRPr="006E469C">
        <w:rPr>
          <w:rStyle w:val="Hipervnculo"/>
          <w:rFonts w:ascii="Verdana" w:hAnsi="Verdana"/>
          <w:noProof/>
        </w:rPr>
        <w:t>Anexos</w:t>
      </w:r>
      <w:r w:rsidR="00415CA1">
        <w:rPr>
          <w:noProof/>
          <w:webHidden/>
        </w:rPr>
        <w:tab/>
      </w:r>
      <w:r>
        <w:rPr>
          <w:noProof/>
          <w:webHidden/>
        </w:rPr>
        <w:fldChar w:fldCharType="begin"/>
      </w:r>
      <w:r w:rsidR="00415CA1">
        <w:rPr>
          <w:noProof/>
          <w:webHidden/>
        </w:rPr>
        <w:instrText xml:space="preserve"> PAGEREF _Toc259097749 \h </w:instrText>
      </w:r>
      <w:r>
        <w:rPr>
          <w:noProof/>
          <w:webHidden/>
        </w:rPr>
      </w:r>
      <w:r>
        <w:rPr>
          <w:noProof/>
          <w:webHidden/>
        </w:rPr>
        <w:fldChar w:fldCharType="separate"/>
      </w:r>
      <w:r w:rsidR="00415CA1">
        <w:rPr>
          <w:noProof/>
          <w:webHidden/>
        </w:rPr>
        <w:t>17</w:t>
      </w:r>
      <w:r>
        <w:rPr>
          <w:noProof/>
          <w:webHidden/>
        </w:rPr>
        <w:fldChar w:fldCharType="end"/>
      </w:r>
      <w:r>
        <w:fldChar w:fldCharType="end"/>
      </w:r>
    </w:p>
    <w:p w:rsidR="00597916" w:rsidRPr="00256A8E" w:rsidRDefault="00DA6FCA" w:rsidP="00454966">
      <w:pPr>
        <w:pStyle w:val="Body"/>
        <w:rPr>
          <w:rFonts w:ascii="Verdana" w:hAnsi="Verdana" w:cs="Arial"/>
        </w:rPr>
      </w:pPr>
      <w:r w:rsidRPr="00256A8E">
        <w:rPr>
          <w:rFonts w:ascii="Verdana" w:hAnsi="Verdana"/>
        </w:rPr>
        <w:fldChar w:fldCharType="end"/>
      </w:r>
    </w:p>
    <w:p w:rsidR="004E4ABC" w:rsidRPr="00205F5F" w:rsidRDefault="004E4ABC" w:rsidP="00454966">
      <w:pPr>
        <w:pStyle w:val="Ttulo1"/>
        <w:spacing w:line="240" w:lineRule="auto"/>
        <w:rPr>
          <w:rFonts w:ascii="Verdana" w:hAnsi="Verdana"/>
          <w:u w:val="single"/>
        </w:rPr>
      </w:pPr>
      <w:bookmarkStart w:id="6" w:name="_Toc213137422"/>
      <w:bookmarkStart w:id="7" w:name="_Toc213421561"/>
      <w:bookmarkStart w:id="8" w:name="_Toc213587643"/>
      <w:bookmarkStart w:id="9" w:name="_Toc213682221"/>
      <w:bookmarkStart w:id="10" w:name="_Toc214642310"/>
      <w:bookmarkStart w:id="11" w:name="_Toc259097719"/>
      <w:r w:rsidRPr="00205F5F">
        <w:rPr>
          <w:rFonts w:ascii="Verdana" w:hAnsi="Verdana"/>
          <w:u w:val="single"/>
        </w:rPr>
        <w:t>Resumen Ejecutivo:</w:t>
      </w:r>
      <w:bookmarkEnd w:id="6"/>
      <w:bookmarkEnd w:id="7"/>
      <w:bookmarkEnd w:id="8"/>
      <w:bookmarkEnd w:id="9"/>
      <w:bookmarkEnd w:id="10"/>
      <w:bookmarkEnd w:id="11"/>
    </w:p>
    <w:p w:rsidR="004E4ABC" w:rsidRDefault="004E4ABC" w:rsidP="00454966">
      <w:pPr>
        <w:widowControl/>
        <w:spacing w:line="240" w:lineRule="auto"/>
        <w:jc w:val="both"/>
        <w:rPr>
          <w:rFonts w:ascii="Verdana" w:hAnsi="Verdana" w:cs="Arial"/>
        </w:rPr>
      </w:pPr>
    </w:p>
    <w:p w:rsidR="00801B02" w:rsidRDefault="006D1F14" w:rsidP="00454966">
      <w:pPr>
        <w:widowControl/>
        <w:spacing w:line="240" w:lineRule="auto"/>
        <w:jc w:val="both"/>
        <w:rPr>
          <w:rFonts w:ascii="Verdana" w:hAnsi="Verdana" w:cs="Arial"/>
        </w:rPr>
      </w:pPr>
      <w:r>
        <w:rPr>
          <w:rFonts w:ascii="Verdana" w:hAnsi="Verdana" w:cs="Arial"/>
        </w:rPr>
        <w:t xml:space="preserve">Actualmente nuestro país al igual que el resto del mundo enfrenta una situación de extrema complejidad </w:t>
      </w:r>
      <w:r w:rsidR="00801B02">
        <w:rPr>
          <w:rFonts w:ascii="Verdana" w:hAnsi="Verdana" w:cs="Arial"/>
        </w:rPr>
        <w:t>respecto al tratamiento, distribución y control de las donaciones de sangre</w:t>
      </w:r>
      <w:r>
        <w:rPr>
          <w:rFonts w:ascii="Verdana" w:hAnsi="Verdana" w:cs="Arial"/>
        </w:rPr>
        <w:t xml:space="preserve">, </w:t>
      </w:r>
      <w:r w:rsidR="00801B02">
        <w:rPr>
          <w:rFonts w:ascii="Verdana" w:hAnsi="Verdana" w:cs="Arial"/>
        </w:rPr>
        <w:t>esto se debe a un contrapuesto conjunto de situaciones que se dan en simultáneo.</w:t>
      </w:r>
    </w:p>
    <w:p w:rsidR="00801B02" w:rsidRDefault="00801B02" w:rsidP="00454966">
      <w:pPr>
        <w:widowControl/>
        <w:spacing w:line="240" w:lineRule="auto"/>
        <w:jc w:val="both"/>
        <w:rPr>
          <w:rFonts w:ascii="Verdana" w:hAnsi="Verdana" w:cs="Arial"/>
        </w:rPr>
      </w:pPr>
      <w:r>
        <w:rPr>
          <w:rFonts w:ascii="Verdana" w:hAnsi="Verdana" w:cs="Arial"/>
        </w:rPr>
        <w:t xml:space="preserve">Por un lado </w:t>
      </w:r>
      <w:r w:rsidR="006D1F14">
        <w:rPr>
          <w:rFonts w:ascii="Verdana" w:hAnsi="Verdana" w:cs="Arial"/>
        </w:rPr>
        <w:t>el avance de las ETS (enfermedades de transmisión sexual) y el crecimiento y resurgimiento de viejas enfermedades que se consideraban ya extinguidas</w:t>
      </w:r>
      <w:r>
        <w:rPr>
          <w:rFonts w:ascii="Verdana" w:hAnsi="Verdana" w:cs="Arial"/>
        </w:rPr>
        <w:t>, hacen necesario que se deba realizar un control cada vez más estricto y centralizado de las donaciones de sangre. En conjunción y contraposición con el avance de la tecnología médica que hoy permite reducir el índice de mortalidad pero que posee como requerimiento indispensable necesidades masivas de sangre.</w:t>
      </w:r>
    </w:p>
    <w:p w:rsidR="00801B02" w:rsidRDefault="00801B02" w:rsidP="00454966">
      <w:pPr>
        <w:widowControl/>
        <w:spacing w:line="240" w:lineRule="auto"/>
        <w:jc w:val="both"/>
        <w:rPr>
          <w:rFonts w:ascii="Verdana" w:hAnsi="Verdana" w:cs="Arial"/>
        </w:rPr>
      </w:pPr>
    </w:p>
    <w:p w:rsidR="00801B02" w:rsidRDefault="00801B02" w:rsidP="00454966">
      <w:pPr>
        <w:widowControl/>
        <w:spacing w:line="240" w:lineRule="auto"/>
        <w:jc w:val="both"/>
        <w:rPr>
          <w:rFonts w:ascii="Verdana" w:hAnsi="Verdana" w:cs="Arial"/>
        </w:rPr>
      </w:pPr>
      <w:r>
        <w:rPr>
          <w:rFonts w:ascii="Verdana" w:hAnsi="Verdana" w:cs="Arial"/>
        </w:rPr>
        <w:t>Esta yuxtapuesta y opuesta situación hace que sea necesario contar con un sistema que permita centralizar el control y disponibilidad de donaciones de sangre, es por eso que surge RUDS (Registro único de donación de sangre), nuestro sistema es la solución al problema previamente planteado.</w:t>
      </w:r>
    </w:p>
    <w:p w:rsidR="00CA1271" w:rsidRDefault="00CA1271" w:rsidP="00454966">
      <w:pPr>
        <w:widowControl/>
        <w:spacing w:line="240" w:lineRule="auto"/>
        <w:jc w:val="both"/>
        <w:rPr>
          <w:rFonts w:ascii="Verdana" w:hAnsi="Verdana" w:cs="Arial"/>
        </w:rPr>
      </w:pPr>
    </w:p>
    <w:p w:rsidR="00CA1271" w:rsidRDefault="00CA1271" w:rsidP="00454966">
      <w:pPr>
        <w:widowControl/>
        <w:spacing w:line="240" w:lineRule="auto"/>
        <w:jc w:val="both"/>
        <w:rPr>
          <w:rFonts w:ascii="Verdana" w:hAnsi="Verdana" w:cs="Arial"/>
        </w:rPr>
      </w:pPr>
      <w:r>
        <w:rPr>
          <w:rFonts w:ascii="Verdana" w:hAnsi="Verdana" w:cs="Arial"/>
        </w:rPr>
        <w:t>RUDS será el sistema que centraliza todas las muestras y donaciones de sangre de nuestro país, lo cual es algo inédito en nuestro país y nunca antes realizado. Entre sus numerosas ventajas permitirá que ante la necesidad de una donación de sangre se pueda saber al instante cual es la donación que cumpla los requerimientos y que se encuentre más cerca de donde se requirió, también permitirá reducir los puntos de control de las donaciones, evitando la duplicación de controles ante donadores que realicen donaciones en distintos puntos de nuestro país. RUDS es la puerta a la efectiva administración de donaciones de sangre de nuestro país.</w:t>
      </w:r>
    </w:p>
    <w:p w:rsidR="00801B02" w:rsidRDefault="00801B02" w:rsidP="00454966">
      <w:pPr>
        <w:widowControl/>
        <w:spacing w:line="240" w:lineRule="auto"/>
        <w:jc w:val="both"/>
        <w:rPr>
          <w:rFonts w:ascii="Verdana" w:hAnsi="Verdana" w:cs="Arial"/>
        </w:rPr>
      </w:pPr>
    </w:p>
    <w:p w:rsidR="00801B02" w:rsidRDefault="00801B02" w:rsidP="00454966">
      <w:pPr>
        <w:widowControl/>
        <w:spacing w:line="240" w:lineRule="auto"/>
        <w:jc w:val="both"/>
        <w:rPr>
          <w:rFonts w:ascii="Verdana" w:hAnsi="Verdana" w:cs="Arial"/>
        </w:rPr>
      </w:pPr>
      <w:r>
        <w:rPr>
          <w:rFonts w:ascii="Verdana" w:hAnsi="Verdana" w:cs="Arial"/>
        </w:rPr>
        <w:t xml:space="preserve">Nuestro sistema abarcara la extensión de la nación y estará implementado </w:t>
      </w:r>
      <w:r w:rsidR="00CA1271">
        <w:rPr>
          <w:rFonts w:ascii="Verdana" w:hAnsi="Verdana" w:cs="Arial"/>
        </w:rPr>
        <w:t xml:space="preserve">no solo en los centros de donación de sangre, sino también </w:t>
      </w:r>
      <w:r>
        <w:rPr>
          <w:rFonts w:ascii="Verdana" w:hAnsi="Verdana" w:cs="Arial"/>
        </w:rPr>
        <w:t>en todos los centros médicos,</w:t>
      </w:r>
      <w:r w:rsidR="00CA1271">
        <w:rPr>
          <w:rFonts w:ascii="Verdana" w:hAnsi="Verdana" w:cs="Arial"/>
        </w:rPr>
        <w:t xml:space="preserve"> hospitales</w:t>
      </w:r>
      <w:ins w:id="12" w:author="IBM_END_USER" w:date="2010-04-29T12:13:00Z">
        <w:r w:rsidR="000C35C4">
          <w:rPr>
            <w:rFonts w:ascii="Verdana" w:hAnsi="Verdana" w:cs="Arial"/>
          </w:rPr>
          <w:t xml:space="preserve"> </w:t>
        </w:r>
      </w:ins>
      <w:r w:rsidR="00CA1271">
        <w:rPr>
          <w:rFonts w:ascii="Verdana" w:hAnsi="Verdana" w:cs="Arial"/>
        </w:rPr>
        <w:t xml:space="preserve">que </w:t>
      </w:r>
      <w:r>
        <w:rPr>
          <w:rFonts w:ascii="Verdana" w:hAnsi="Verdana" w:cs="Arial"/>
        </w:rPr>
        <w:t>manejen, requier</w:t>
      </w:r>
      <w:r w:rsidR="00CA1271">
        <w:rPr>
          <w:rFonts w:ascii="Verdana" w:hAnsi="Verdana" w:cs="Arial"/>
        </w:rPr>
        <w:t xml:space="preserve">an </w:t>
      </w:r>
      <w:r>
        <w:rPr>
          <w:rFonts w:ascii="Verdana" w:hAnsi="Verdana" w:cs="Arial"/>
        </w:rPr>
        <w:t>y soliciten donaciones de sangre. Permitiendo realizar la más efectiva, eficaz, y dinámica utilización de las donaciones de sangre.</w:t>
      </w:r>
    </w:p>
    <w:p w:rsidR="00801B02" w:rsidRDefault="00801B02" w:rsidP="00454966">
      <w:pPr>
        <w:widowControl/>
        <w:spacing w:line="240" w:lineRule="auto"/>
        <w:jc w:val="both"/>
        <w:rPr>
          <w:rFonts w:ascii="Verdana" w:hAnsi="Verdana" w:cs="Arial"/>
        </w:rPr>
      </w:pPr>
    </w:p>
    <w:p w:rsidR="00801B02" w:rsidRDefault="00CA1271" w:rsidP="00454966">
      <w:pPr>
        <w:widowControl/>
        <w:spacing w:line="240" w:lineRule="auto"/>
        <w:jc w:val="both"/>
        <w:rPr>
          <w:rFonts w:ascii="Verdana" w:hAnsi="Verdana" w:cs="Arial"/>
        </w:rPr>
      </w:pPr>
      <w:r>
        <w:rPr>
          <w:rFonts w:ascii="Verdana" w:hAnsi="Verdana" w:cs="Arial"/>
        </w:rPr>
        <w:t>En el presente documento podrá encontrar información que respalda y sustenta la imperiosa necesidad de contar con dicho registro, se expondrán estadísticas, estudios de factibilidad así como también posibles oportunidades de expansión a futuro, interconectando el registro único nacional con distintos países, permitiendo en el futuro agilizar los requerimientos de sangre de cualquier persona de nuestro país que por algún motivo, encontrándose en el exterior del país, lo requiera.</w:t>
      </w:r>
    </w:p>
    <w:p w:rsidR="004E4ABC" w:rsidRPr="00256A8E" w:rsidRDefault="00187324" w:rsidP="00454966">
      <w:pPr>
        <w:pStyle w:val="Ttulo1"/>
        <w:spacing w:line="240" w:lineRule="auto"/>
        <w:jc w:val="both"/>
        <w:rPr>
          <w:rFonts w:ascii="Verdana" w:hAnsi="Verdana"/>
          <w:u w:val="single"/>
        </w:rPr>
      </w:pPr>
      <w:bookmarkStart w:id="13" w:name="_Toc259097720"/>
      <w:r w:rsidRPr="00256A8E">
        <w:rPr>
          <w:rFonts w:ascii="Verdana" w:hAnsi="Verdana"/>
          <w:u w:val="single"/>
        </w:rPr>
        <w:t>I</w:t>
      </w:r>
      <w:r w:rsidR="004E4ABC" w:rsidRPr="00256A8E">
        <w:rPr>
          <w:rFonts w:ascii="Verdana" w:hAnsi="Verdana"/>
          <w:u w:val="single"/>
        </w:rPr>
        <w:t>ntroducción</w:t>
      </w:r>
      <w:bookmarkEnd w:id="13"/>
    </w:p>
    <w:p w:rsidR="004E4ABC" w:rsidRPr="00256A8E" w:rsidRDefault="004E4ABC" w:rsidP="00454966">
      <w:pPr>
        <w:spacing w:line="240" w:lineRule="auto"/>
        <w:jc w:val="both"/>
        <w:rPr>
          <w:rFonts w:ascii="Verdana" w:hAnsi="Verdana"/>
          <w:lang w:eastAsia="es-AR"/>
        </w:rPr>
      </w:pPr>
    </w:p>
    <w:p w:rsidR="00187324" w:rsidRPr="00256A8E" w:rsidRDefault="00187324" w:rsidP="00454966">
      <w:pPr>
        <w:pStyle w:val="NormalWeb"/>
        <w:spacing w:before="0" w:beforeAutospacing="0" w:after="0" w:afterAutospacing="0"/>
        <w:jc w:val="both"/>
        <w:rPr>
          <w:rFonts w:ascii="Verdana" w:hAnsi="Verdana"/>
        </w:rPr>
      </w:pPr>
      <w:r w:rsidRPr="00256A8E">
        <w:rPr>
          <w:rFonts w:ascii="Verdana" w:hAnsi="Verdana"/>
          <w:sz w:val="20"/>
          <w:szCs w:val="20"/>
        </w:rPr>
        <w:t>Actualmente la Argentina destina grandes sumas de dinero para el tamizaje de muestras de donantes de sangre y órganos para asegurar la calidad de los productos a transfundir y/o trasplantar. Un sistema centralizado de los donantes evitaría la repetición del tamizaje de las muestras reactivas para algunas de las infecciones de detección obligatoria. De esta manera, se evitaría volver a estudiar a aquellos donantes que ya fueron descartados por ser portadores de alguna de estas infecciones, lo que disminuiría sustancialmente los costos en reactivos necesarios en bancos de sangre.</w:t>
      </w:r>
    </w:p>
    <w:p w:rsidR="00187324" w:rsidRDefault="00187324" w:rsidP="00454966">
      <w:pPr>
        <w:pStyle w:val="NormalWeb"/>
        <w:spacing w:before="0" w:beforeAutospacing="0" w:after="0" w:afterAutospacing="0"/>
        <w:jc w:val="both"/>
        <w:rPr>
          <w:rFonts w:ascii="Verdana" w:hAnsi="Verdana"/>
          <w:sz w:val="20"/>
          <w:szCs w:val="20"/>
        </w:rPr>
      </w:pPr>
      <w:r w:rsidRPr="00256A8E">
        <w:rPr>
          <w:rFonts w:ascii="Verdana" w:hAnsi="Verdana"/>
          <w:sz w:val="20"/>
          <w:szCs w:val="20"/>
        </w:rPr>
        <w:t>Tras estudios realizados, se detectó la notable desconexión entre los laboratorios de sangre y/o hemoderivados, por lo que nuestra empresa está orientando todos sus esfuerzos para lograr dicha conexión</w:t>
      </w:r>
      <w:r w:rsidR="00280187">
        <w:rPr>
          <w:rFonts w:ascii="Verdana" w:hAnsi="Verdana"/>
          <w:sz w:val="20"/>
          <w:szCs w:val="20"/>
        </w:rPr>
        <w:t xml:space="preserve"> </w:t>
      </w:r>
      <w:r w:rsidR="009C1CCB">
        <w:rPr>
          <w:rFonts w:ascii="Verdana" w:hAnsi="Verdana"/>
          <w:sz w:val="20"/>
          <w:szCs w:val="20"/>
        </w:rPr>
        <w:t>mediante el sistema RUDS que será accesible mediante un portal web</w:t>
      </w:r>
      <w:r w:rsidR="0049562D">
        <w:rPr>
          <w:rFonts w:ascii="Verdana" w:hAnsi="Verdana"/>
          <w:sz w:val="20"/>
          <w:szCs w:val="20"/>
        </w:rPr>
        <w:t>.</w:t>
      </w:r>
    </w:p>
    <w:p w:rsidR="001F1A6E" w:rsidRPr="00256A8E" w:rsidRDefault="001F1A6E" w:rsidP="00454966">
      <w:pPr>
        <w:pStyle w:val="Ttulo1"/>
        <w:spacing w:line="240" w:lineRule="auto"/>
        <w:jc w:val="both"/>
        <w:rPr>
          <w:rFonts w:ascii="Verdana" w:hAnsi="Verdana"/>
          <w:u w:val="single"/>
        </w:rPr>
      </w:pPr>
      <w:bookmarkStart w:id="14" w:name="_Toc259097721"/>
      <w:r>
        <w:rPr>
          <w:rFonts w:ascii="Verdana" w:hAnsi="Verdana"/>
          <w:u w:val="single"/>
        </w:rPr>
        <w:lastRenderedPageBreak/>
        <w:t>Objetivos</w:t>
      </w:r>
      <w:bookmarkEnd w:id="14"/>
    </w:p>
    <w:p w:rsidR="004E4ABC" w:rsidRPr="00256A8E" w:rsidRDefault="004E4ABC" w:rsidP="00454966">
      <w:pPr>
        <w:numPr>
          <w:ilvl w:val="0"/>
          <w:numId w:val="4"/>
        </w:numPr>
        <w:tabs>
          <w:tab w:val="clear" w:pos="720"/>
        </w:tabs>
        <w:spacing w:line="240" w:lineRule="auto"/>
        <w:ind w:left="284" w:hanging="284"/>
        <w:jc w:val="both"/>
        <w:rPr>
          <w:rFonts w:ascii="Verdana" w:hAnsi="Verdana"/>
        </w:rPr>
      </w:pPr>
      <w:bookmarkStart w:id="15" w:name="_Toc259084516"/>
      <w:bookmarkEnd w:id="15"/>
      <w:r w:rsidRPr="00256A8E">
        <w:rPr>
          <w:rFonts w:ascii="Verdana" w:hAnsi="Verdana"/>
        </w:rPr>
        <w:t>Optimizar y estandarizar la recolección de datos de donantes de sangre del país. Para así poder unificar el modelo de datos empleado por cada banco de sangre.</w:t>
      </w:r>
    </w:p>
    <w:p w:rsidR="004E4ABC" w:rsidRPr="00256A8E"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Realizar una base de datos centralizada de todos los bancos de sangre</w:t>
      </w:r>
      <w:r w:rsidR="00D25D3D">
        <w:rPr>
          <w:rFonts w:ascii="Verdana" w:hAnsi="Verdana"/>
        </w:rPr>
        <w:t>,</w:t>
      </w:r>
      <w:r w:rsidRPr="00256A8E">
        <w:rPr>
          <w:rFonts w:ascii="Verdana" w:hAnsi="Verdana"/>
        </w:rPr>
        <w:t xml:space="preserve"> incluyendo </w:t>
      </w:r>
      <w:r w:rsidRPr="00256A8E">
        <w:rPr>
          <w:rFonts w:ascii="Verdana" w:hAnsi="Verdana" w:cs="Arial"/>
        </w:rPr>
        <w:t>datos personales de los donantes y resultados del tamizaje para infecciones de detección obligatoria en la República Argentina.</w:t>
      </w:r>
    </w:p>
    <w:p w:rsidR="00D25D3D"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Disminuir los costos de adquisición de reactivos, utilizados en bancos de sangre, evitando que se realicen análisis innecesarios.</w:t>
      </w:r>
    </w:p>
    <w:p w:rsidR="00D7032D" w:rsidRDefault="00D7032D" w:rsidP="00D7032D">
      <w:pPr>
        <w:numPr>
          <w:ilvl w:val="1"/>
          <w:numId w:val="4"/>
        </w:numPr>
        <w:spacing w:line="240" w:lineRule="auto"/>
        <w:jc w:val="both"/>
        <w:rPr>
          <w:rFonts w:ascii="Verdana" w:hAnsi="Verdana"/>
        </w:rPr>
      </w:pPr>
      <w:r>
        <w:rPr>
          <w:rFonts w:ascii="Verdana" w:hAnsi="Verdana"/>
        </w:rPr>
        <w:t>Se estima una reducción del 15% el primer año</w:t>
      </w:r>
    </w:p>
    <w:p w:rsidR="00D7032D" w:rsidRDefault="00D7032D" w:rsidP="00D7032D">
      <w:pPr>
        <w:numPr>
          <w:ilvl w:val="1"/>
          <w:numId w:val="4"/>
        </w:numPr>
        <w:spacing w:line="240" w:lineRule="auto"/>
        <w:jc w:val="both"/>
        <w:rPr>
          <w:rFonts w:ascii="Verdana" w:hAnsi="Verdana"/>
        </w:rPr>
      </w:pPr>
      <w:r>
        <w:rPr>
          <w:rFonts w:ascii="Verdana" w:hAnsi="Verdana"/>
        </w:rPr>
        <w:t>Un 20% el segundo año</w:t>
      </w:r>
    </w:p>
    <w:p w:rsidR="00D7032D" w:rsidRPr="00256A8E" w:rsidRDefault="00D7032D" w:rsidP="00D7032D">
      <w:pPr>
        <w:numPr>
          <w:ilvl w:val="1"/>
          <w:numId w:val="4"/>
        </w:numPr>
        <w:spacing w:line="240" w:lineRule="auto"/>
        <w:jc w:val="both"/>
        <w:rPr>
          <w:rFonts w:ascii="Verdana" w:hAnsi="Verdana"/>
        </w:rPr>
      </w:pPr>
      <w:r>
        <w:rPr>
          <w:rFonts w:ascii="Verdana" w:hAnsi="Verdana"/>
        </w:rPr>
        <w:t>Un 30% el tercer año</w:t>
      </w:r>
    </w:p>
    <w:p w:rsidR="004E4ABC" w:rsidRPr="00256A8E"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Cumplir con las leyes de protección de datos</w:t>
      </w:r>
      <w:r w:rsidR="001A6DDC">
        <w:rPr>
          <w:rFonts w:ascii="Verdana" w:hAnsi="Verdana"/>
        </w:rPr>
        <w:t xml:space="preserve"> (Habeas data)</w:t>
      </w:r>
      <w:r w:rsidRPr="00256A8E">
        <w:rPr>
          <w:rFonts w:ascii="Verdana" w:hAnsi="Verdana"/>
        </w:rPr>
        <w:t>.</w:t>
      </w:r>
    </w:p>
    <w:p w:rsidR="004E4ABC"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Proveer datos estadísticos tanto a nivel banco de sangre como a nivel nacional.</w:t>
      </w:r>
    </w:p>
    <w:p w:rsidR="00D25D3D" w:rsidRPr="00256A8E" w:rsidRDefault="00D25D3D" w:rsidP="00D25D3D">
      <w:pPr>
        <w:numPr>
          <w:ilvl w:val="1"/>
          <w:numId w:val="4"/>
        </w:numPr>
        <w:spacing w:line="240" w:lineRule="auto"/>
        <w:jc w:val="both"/>
        <w:rPr>
          <w:rFonts w:ascii="Verdana" w:hAnsi="Verdana"/>
        </w:rPr>
      </w:pPr>
      <w:r>
        <w:rPr>
          <w:rFonts w:ascii="Verdana" w:hAnsi="Verdana"/>
        </w:rPr>
        <w:t>Los reportes serán en forma mensual</w:t>
      </w:r>
    </w:p>
    <w:p w:rsidR="004E4ABC" w:rsidRPr="00205F5F" w:rsidRDefault="004E4ABC" w:rsidP="00454966">
      <w:pPr>
        <w:pStyle w:val="Ttulo1"/>
        <w:spacing w:line="240" w:lineRule="auto"/>
        <w:rPr>
          <w:rFonts w:ascii="Verdana" w:hAnsi="Verdana"/>
          <w:u w:val="single"/>
        </w:rPr>
      </w:pPr>
      <w:bookmarkStart w:id="16" w:name="_Toc213137429"/>
      <w:bookmarkStart w:id="17" w:name="_Toc213421568"/>
      <w:bookmarkStart w:id="18" w:name="_Toc213587650"/>
      <w:bookmarkStart w:id="19" w:name="_Toc213682228"/>
      <w:bookmarkStart w:id="20" w:name="_Toc214642318"/>
      <w:bookmarkStart w:id="21" w:name="_Toc259097722"/>
      <w:r w:rsidRPr="00205F5F">
        <w:rPr>
          <w:rFonts w:ascii="Verdana" w:hAnsi="Verdana"/>
          <w:u w:val="single"/>
        </w:rPr>
        <w:t>Alcance</w:t>
      </w:r>
      <w:bookmarkEnd w:id="16"/>
      <w:bookmarkEnd w:id="17"/>
      <w:bookmarkEnd w:id="18"/>
      <w:bookmarkEnd w:id="19"/>
      <w:bookmarkEnd w:id="20"/>
      <w:bookmarkEnd w:id="21"/>
    </w:p>
    <w:p w:rsidR="004E4ABC" w:rsidRPr="00256A8E"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 xml:space="preserve">La </w:t>
      </w:r>
      <w:r w:rsidR="00A84005">
        <w:rPr>
          <w:rFonts w:ascii="Verdana" w:hAnsi="Verdana"/>
        </w:rPr>
        <w:t>aplicación</w:t>
      </w:r>
      <w:r w:rsidRPr="00256A8E">
        <w:rPr>
          <w:rFonts w:ascii="Verdana" w:hAnsi="Verdana"/>
        </w:rPr>
        <w:t xml:space="preserve"> tendrá un alcance nacional para </w:t>
      </w:r>
      <w:r w:rsidR="00A84005">
        <w:rPr>
          <w:rFonts w:ascii="Verdana" w:hAnsi="Verdana"/>
        </w:rPr>
        <w:t xml:space="preserve">los </w:t>
      </w:r>
      <w:r w:rsidRPr="00256A8E">
        <w:rPr>
          <w:rFonts w:ascii="Verdana" w:hAnsi="Verdana"/>
        </w:rPr>
        <w:t>bancos de sangre dependientes de organismos públicos</w:t>
      </w:r>
      <w:r w:rsidR="00A84005">
        <w:rPr>
          <w:rFonts w:ascii="Verdana" w:hAnsi="Verdana"/>
        </w:rPr>
        <w:t xml:space="preserve"> y para entes privados</w:t>
      </w:r>
      <w:r w:rsidRPr="00256A8E">
        <w:rPr>
          <w:rFonts w:ascii="Verdana" w:hAnsi="Verdana"/>
        </w:rPr>
        <w:t>.</w:t>
      </w:r>
    </w:p>
    <w:p w:rsidR="004E4ABC" w:rsidRPr="00256A8E"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El desarrollo e instalación de una aplicación Web que permita acceder a los resultados de los análisis, filtrando la información según diferentes roles.</w:t>
      </w:r>
    </w:p>
    <w:p w:rsidR="004E4ABC" w:rsidRPr="006E7DF7"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El sistema no modificará el formulario que cada banco de sangre utiliza para determinar si el donante es apto o no. Por lo tanto podrán ingresar al sistema los resultados de donantes que cumplan los requisitos mínimos establecidos por el Ministerio de Salud de la Nación para la donación de sangre. Cualquier otra condición correrá por parte del banco de sangre donde se realice la donación.</w:t>
      </w:r>
    </w:p>
    <w:p w:rsidR="006E7DF7" w:rsidRPr="00575EA1" w:rsidRDefault="006E7DF7" w:rsidP="006E7DF7">
      <w:pPr>
        <w:numPr>
          <w:ilvl w:val="0"/>
          <w:numId w:val="5"/>
        </w:numPr>
        <w:tabs>
          <w:tab w:val="clear" w:pos="720"/>
        </w:tabs>
        <w:spacing w:line="240" w:lineRule="auto"/>
        <w:ind w:left="284" w:hanging="284"/>
        <w:jc w:val="both"/>
        <w:rPr>
          <w:rFonts w:ascii="Verdana" w:hAnsi="Verdana" w:cs="Arial"/>
        </w:rPr>
      </w:pPr>
      <w:r>
        <w:rPr>
          <w:rFonts w:ascii="Verdana" w:hAnsi="Verdana"/>
        </w:rPr>
        <w:t>El sistema posee ABM para: Donantes, Donaciones, Bancos de sangre, Kits para análisis, Roles, Usuarios, Análisis.</w:t>
      </w:r>
    </w:p>
    <w:p w:rsidR="006E7DF7" w:rsidRPr="00BB1C2C" w:rsidRDefault="006E7DF7" w:rsidP="006E7DF7">
      <w:pPr>
        <w:numPr>
          <w:ilvl w:val="0"/>
          <w:numId w:val="5"/>
        </w:numPr>
        <w:tabs>
          <w:tab w:val="clear" w:pos="720"/>
        </w:tabs>
        <w:spacing w:line="240" w:lineRule="auto"/>
        <w:ind w:left="284" w:hanging="284"/>
        <w:jc w:val="both"/>
        <w:rPr>
          <w:rFonts w:ascii="Verdana" w:hAnsi="Verdana" w:cs="Arial"/>
        </w:rPr>
      </w:pPr>
      <w:r>
        <w:rPr>
          <w:rFonts w:ascii="Verdana" w:hAnsi="Verdana"/>
        </w:rPr>
        <w:t xml:space="preserve">Es el sistema cuanta con </w:t>
      </w:r>
      <w:r w:rsidR="00BB1C2C">
        <w:rPr>
          <w:rFonts w:ascii="Verdana" w:hAnsi="Verdana"/>
        </w:rPr>
        <w:t>los reportes integrados basados en los KPI (Key Performance Indicators)</w:t>
      </w:r>
      <w:r>
        <w:rPr>
          <w:rFonts w:ascii="Verdana" w:hAnsi="Verdana"/>
        </w:rPr>
        <w:t xml:space="preserve"> </w:t>
      </w:r>
      <w:r w:rsidR="00BB1C2C">
        <w:rPr>
          <w:rFonts w:ascii="Verdana" w:hAnsi="Verdana"/>
        </w:rPr>
        <w:t>que permiten conocer las estadísticas y performance del sistema.</w:t>
      </w:r>
    </w:p>
    <w:p w:rsidR="004E4ABC" w:rsidRPr="00256A8E" w:rsidRDefault="004E4ABC" w:rsidP="00454966">
      <w:pPr>
        <w:pStyle w:val="Ttulo3"/>
        <w:numPr>
          <w:ilvl w:val="1"/>
          <w:numId w:val="7"/>
        </w:numPr>
        <w:spacing w:line="240" w:lineRule="auto"/>
        <w:jc w:val="both"/>
        <w:rPr>
          <w:rFonts w:ascii="Verdana" w:hAnsi="Verdana"/>
          <w:b/>
          <w:u w:val="single"/>
        </w:rPr>
      </w:pPr>
      <w:bookmarkStart w:id="22" w:name="_Toc213137430"/>
      <w:bookmarkStart w:id="23" w:name="_Toc213421569"/>
      <w:bookmarkStart w:id="24" w:name="_Toc213587651"/>
      <w:bookmarkStart w:id="25" w:name="_Toc213682229"/>
      <w:bookmarkStart w:id="26" w:name="_Toc214642319"/>
      <w:bookmarkStart w:id="27" w:name="_Toc259097723"/>
      <w:r w:rsidRPr="00256A8E">
        <w:rPr>
          <w:rFonts w:ascii="Verdana" w:hAnsi="Verdana"/>
          <w:b/>
          <w:u w:val="single"/>
        </w:rPr>
        <w:t>Límites</w:t>
      </w:r>
      <w:bookmarkEnd w:id="22"/>
      <w:bookmarkEnd w:id="23"/>
      <w:bookmarkEnd w:id="24"/>
      <w:bookmarkEnd w:id="25"/>
      <w:bookmarkEnd w:id="26"/>
      <w:bookmarkEnd w:id="27"/>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Se asume que cada hospital, clínica o banco de sangre posee al menos un equipo con acceso a Internet y un explorador Web. Por esto no se contempla la instalación de equipamiento nuevo.</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 xml:space="preserve">Se asume que el personal que opere las computadoras tiene conocimientos sobre navegación de páginas Web. Por esto no se contempla capacitación </w:t>
      </w:r>
      <w:smartTag w:uri="urn:schemas-microsoft-com:office:smarttags" w:element="State">
        <w:smartTag w:uri="urn:schemas-microsoft-com:office:smarttags" w:element="place">
          <w:r w:rsidRPr="00256A8E">
            <w:rPr>
              <w:rFonts w:ascii="Verdana" w:hAnsi="Verdana"/>
            </w:rPr>
            <w:t>del</w:t>
          </w:r>
        </w:smartTag>
      </w:smartTag>
      <w:r w:rsidRPr="00256A8E">
        <w:rPr>
          <w:rFonts w:ascii="Verdana" w:hAnsi="Verdana"/>
        </w:rPr>
        <w:t xml:space="preserve"> personal.</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No se hace migración de los datos actuales de cada uno de los bancos de sangre. El sistema no contendrá información alguna sobre el resultado de los análisis al inmediatamente después de la puesta en marcha.</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El sistema/base de datos no provee medios técnicos para interactuar con otra aplicación.</w:t>
      </w:r>
    </w:p>
    <w:p w:rsidR="00BB1C2C"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El sistema no se conectará con organismos internacionales.</w:t>
      </w:r>
    </w:p>
    <w:p w:rsidR="00BB1C2C" w:rsidRPr="00BB1C2C" w:rsidRDefault="00BB1C2C" w:rsidP="00BB1C2C">
      <w:pPr>
        <w:numPr>
          <w:ilvl w:val="0"/>
          <w:numId w:val="6"/>
        </w:numPr>
        <w:tabs>
          <w:tab w:val="clear" w:pos="720"/>
        </w:tabs>
        <w:spacing w:line="240" w:lineRule="auto"/>
        <w:ind w:left="284" w:hanging="284"/>
        <w:jc w:val="both"/>
        <w:rPr>
          <w:rFonts w:ascii="Verdana" w:hAnsi="Verdana"/>
        </w:rPr>
      </w:pPr>
      <w:r w:rsidRPr="00BB1C2C">
        <w:rPr>
          <w:rFonts w:ascii="Verdana" w:hAnsi="Verdana"/>
        </w:rPr>
        <w:t>La carga inicial de los datos de los actuales donantes en el sistema se deberá realizar manualmente, no se importaran datos de manera digital.</w:t>
      </w:r>
    </w:p>
    <w:p w:rsidR="00BB1C2C" w:rsidRPr="00256A8E" w:rsidRDefault="00BB1C2C" w:rsidP="00BB1C2C">
      <w:pPr>
        <w:spacing w:line="240" w:lineRule="auto"/>
        <w:jc w:val="both"/>
        <w:rPr>
          <w:rFonts w:ascii="Verdana" w:hAnsi="Verdana"/>
        </w:rPr>
      </w:pPr>
    </w:p>
    <w:p w:rsidR="004E4ABC" w:rsidRPr="00256A8E" w:rsidRDefault="004E4ABC" w:rsidP="00454966">
      <w:pPr>
        <w:pStyle w:val="Ttulo1"/>
        <w:numPr>
          <w:ilvl w:val="0"/>
          <w:numId w:val="1"/>
        </w:numPr>
        <w:spacing w:line="240" w:lineRule="auto"/>
        <w:jc w:val="both"/>
        <w:rPr>
          <w:rFonts w:ascii="Verdana" w:hAnsi="Verdana"/>
          <w:sz w:val="22"/>
          <w:u w:val="single"/>
        </w:rPr>
      </w:pPr>
      <w:bookmarkStart w:id="28" w:name="_Toc259097724"/>
      <w:r w:rsidRPr="00256A8E">
        <w:rPr>
          <w:rFonts w:ascii="Verdana" w:hAnsi="Verdana"/>
          <w:sz w:val="22"/>
          <w:u w:val="single"/>
        </w:rPr>
        <w:t>Definiciones funcionalidades básicas</w:t>
      </w:r>
      <w:bookmarkEnd w:id="28"/>
    </w:p>
    <w:p w:rsidR="001A6DDC" w:rsidRDefault="001A6DDC" w:rsidP="00454966">
      <w:pPr>
        <w:pStyle w:val="NormalWeb"/>
        <w:jc w:val="both"/>
        <w:rPr>
          <w:rFonts w:ascii="Verdana" w:hAnsi="Verdana"/>
          <w:sz w:val="20"/>
          <w:szCs w:val="20"/>
        </w:rPr>
      </w:pPr>
      <w:r>
        <w:rPr>
          <w:rFonts w:ascii="Verdana" w:hAnsi="Verdana"/>
          <w:sz w:val="20"/>
          <w:szCs w:val="20"/>
        </w:rPr>
        <w:t>La aplicación será una herramienta muy útil al momento de realizar estudios sobre la sangre donada.</w:t>
      </w:r>
      <w:r w:rsidR="00DE4A8E">
        <w:rPr>
          <w:rFonts w:ascii="Verdana" w:hAnsi="Verdana"/>
          <w:sz w:val="20"/>
          <w:szCs w:val="20"/>
        </w:rPr>
        <w:t xml:space="preserve"> El sistema p</w:t>
      </w:r>
      <w:r>
        <w:rPr>
          <w:rFonts w:ascii="Verdana" w:hAnsi="Verdana"/>
          <w:sz w:val="20"/>
          <w:szCs w:val="20"/>
        </w:rPr>
        <w:t>odrá avisar si la sangre ya fue detectada como reactiva, y dar al bioquímico la posibilidad de decidir si realizar el estudio o rechazar la muestra. Se contarán con módulos ABM para los kits de detección obligatoria, como también de nuevas enfermedades de detección obligatorias que pudieran surgir en el futuro.</w:t>
      </w:r>
      <w:r w:rsidR="00DE4A8E">
        <w:rPr>
          <w:rFonts w:ascii="Verdana" w:hAnsi="Verdana"/>
          <w:sz w:val="20"/>
          <w:szCs w:val="20"/>
        </w:rPr>
        <w:t xml:space="preserve"> Se generarán reportes detallados, siempre y resguardando la identidad del donante.</w:t>
      </w:r>
    </w:p>
    <w:p w:rsidR="00BD3C53" w:rsidRDefault="00BD3C53" w:rsidP="00454966">
      <w:pPr>
        <w:pStyle w:val="NormalWeb"/>
        <w:jc w:val="both"/>
        <w:rPr>
          <w:rFonts w:ascii="Verdana" w:hAnsi="Verdana"/>
          <w:sz w:val="20"/>
          <w:szCs w:val="20"/>
        </w:rPr>
      </w:pPr>
      <w:r>
        <w:rPr>
          <w:rFonts w:ascii="Verdana" w:hAnsi="Verdana"/>
          <w:sz w:val="20"/>
          <w:szCs w:val="20"/>
        </w:rPr>
        <w:lastRenderedPageBreak/>
        <w:t>Se pueden enumerar las funcionalidades principales de la siguiente manera:</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generar reportes con estadísticas sobre las donaciones realizadas, en base a cada Hospital, Donación Realizada y/o Reactivos utilizados.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b/>
          <w:bCs/>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cargar los resultados obtenidos en los análisis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contemplará todos los grupos y factores sanguíneos, así como todas las combinaciones posibles.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 xml:space="preserve">El sistema proveerá </w:t>
      </w:r>
      <w:r w:rsidR="00DE4A8E">
        <w:rPr>
          <w:rFonts w:ascii="Verdana" w:hAnsi="Verdana"/>
          <w:sz w:val="20"/>
          <w:szCs w:val="20"/>
        </w:rPr>
        <w:t xml:space="preserve">un detallado ABM para las </w:t>
      </w:r>
      <w:r w:rsidRPr="00256A8E">
        <w:rPr>
          <w:rFonts w:ascii="Verdana" w:hAnsi="Verdana"/>
          <w:sz w:val="20"/>
          <w:szCs w:val="20"/>
        </w:rPr>
        <w:t>infecciones de detección obligatoria que inhiben el uso de la sangre</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la administración de donantes, permitiendo consultar su situación o dando la opción de darlo de alta en caso que no exista.</w:t>
      </w:r>
    </w:p>
    <w:p w:rsidR="00DC6800" w:rsidRPr="00256A8E" w:rsidRDefault="00DC6800" w:rsidP="00BB1C2C">
      <w:pPr>
        <w:pStyle w:val="NormalWeb"/>
        <w:spacing w:before="0" w:beforeAutospacing="0" w:after="0" w:afterAutospacing="0"/>
        <w:jc w:val="both"/>
        <w:rPr>
          <w:rFonts w:ascii="Verdana" w:hAnsi="Verdana"/>
        </w:rPr>
      </w:pP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w:t>
      </w:r>
      <w:r w:rsidR="00BB1C2C">
        <w:rPr>
          <w:rFonts w:ascii="Verdana" w:hAnsi="Verdana"/>
          <w:sz w:val="20"/>
          <w:szCs w:val="20"/>
        </w:rPr>
        <w:t xml:space="preserve"> </w:t>
      </w:r>
      <w:r w:rsidRPr="00256A8E">
        <w:rPr>
          <w:rFonts w:ascii="Verdana" w:hAnsi="Verdana"/>
          <w:sz w:val="20"/>
          <w:szCs w:val="20"/>
        </w:rPr>
        <w:t>el alta, modificación y baja de las clínicas involucradas.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b/>
          <w:bCs/>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w:t>
      </w:r>
      <w:ins w:id="29" w:author="IBM_END_USER" w:date="2010-04-29T12:13:00Z">
        <w:r w:rsidR="000C35C4">
          <w:rPr>
            <w:rFonts w:ascii="Verdana" w:hAnsi="Verdana"/>
            <w:sz w:val="20"/>
            <w:szCs w:val="20"/>
          </w:rPr>
          <w:t xml:space="preserve"> </w:t>
        </w:r>
      </w:ins>
      <w:r w:rsidRPr="00256A8E">
        <w:rPr>
          <w:rFonts w:ascii="Verdana" w:hAnsi="Verdana"/>
          <w:sz w:val="20"/>
          <w:szCs w:val="20"/>
        </w:rPr>
        <w:t xml:space="preserve">sistema proveerá la capacidad de crear, modificar y borrar kits de uso obligatorio para el tamizaje de las muestras. Los kits están compuestos por un conjunto de reactivos. </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la administración de usuarios con sus respectivos roles y permisos.</w:t>
      </w:r>
    </w:p>
    <w:p w:rsidR="00DC6800" w:rsidRPr="003F2484"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contemplará las medidas de seguridad necesarias para evitar el robo de información en su conexión a Internet</w:t>
      </w:r>
      <w:r w:rsidR="00BD3C53">
        <w:rPr>
          <w:rFonts w:ascii="Verdana" w:hAnsi="Verdana"/>
          <w:sz w:val="20"/>
          <w:szCs w:val="20"/>
        </w:rPr>
        <w:t xml:space="preserve"> o en la base de datos</w:t>
      </w:r>
      <w:r w:rsidRPr="00256A8E">
        <w:rPr>
          <w:rFonts w:ascii="Verdana" w:hAnsi="Verdana"/>
          <w:sz w:val="20"/>
          <w:szCs w:val="20"/>
        </w:rPr>
        <w:t>.</w:t>
      </w:r>
    </w:p>
    <w:p w:rsidR="003F2484" w:rsidRPr="00256A8E" w:rsidRDefault="003F2484" w:rsidP="00BB1C2C">
      <w:pPr>
        <w:pStyle w:val="NormalWeb"/>
        <w:numPr>
          <w:ilvl w:val="0"/>
          <w:numId w:val="6"/>
        </w:numPr>
        <w:spacing w:before="0" w:beforeAutospacing="0" w:after="0" w:afterAutospacing="0"/>
        <w:jc w:val="both"/>
        <w:rPr>
          <w:rFonts w:ascii="Verdana" w:hAnsi="Verdana"/>
        </w:rPr>
      </w:pPr>
      <w:r>
        <w:rPr>
          <w:rFonts w:ascii="Verdana" w:hAnsi="Verdana"/>
          <w:sz w:val="20"/>
          <w:szCs w:val="20"/>
        </w:rPr>
        <w:t>El sistema permitirá manejar un stock de la sangre, pudiendo por prioridad, saber de donde conseguirla por proximidad u otros medios de búsq</w:t>
      </w:r>
      <w:r w:rsidR="00AC168B">
        <w:rPr>
          <w:rFonts w:ascii="Verdana" w:hAnsi="Verdana"/>
          <w:sz w:val="20"/>
          <w:szCs w:val="20"/>
        </w:rPr>
        <w:t>u</w:t>
      </w:r>
      <w:r>
        <w:rPr>
          <w:rFonts w:ascii="Verdana" w:hAnsi="Verdana"/>
          <w:sz w:val="20"/>
          <w:szCs w:val="20"/>
        </w:rPr>
        <w:t>eda</w:t>
      </w:r>
    </w:p>
    <w:p w:rsidR="00DC6800" w:rsidRPr="00256A8E" w:rsidRDefault="00DC6800" w:rsidP="00BB1C2C">
      <w:pPr>
        <w:spacing w:line="240" w:lineRule="auto"/>
        <w:jc w:val="both"/>
        <w:rPr>
          <w:rFonts w:ascii="Verdana" w:hAnsi="Verdana"/>
          <w:lang w:eastAsia="es-AR"/>
        </w:rPr>
      </w:pPr>
    </w:p>
    <w:p w:rsidR="00DC6800" w:rsidRPr="00256A8E" w:rsidDel="000C35C4" w:rsidRDefault="00DC6800" w:rsidP="00454966">
      <w:pPr>
        <w:spacing w:line="240" w:lineRule="auto"/>
        <w:jc w:val="both"/>
        <w:rPr>
          <w:del w:id="30" w:author="IBM_END_USER" w:date="2010-04-29T12:14:00Z"/>
          <w:rFonts w:ascii="Verdana" w:hAnsi="Verdana"/>
          <w:lang w:eastAsia="es-AR"/>
        </w:rPr>
      </w:pPr>
    </w:p>
    <w:p w:rsidR="00BC1557" w:rsidRPr="00256A8E" w:rsidRDefault="00BC1557" w:rsidP="00454966">
      <w:pPr>
        <w:pStyle w:val="Ttulo1"/>
        <w:spacing w:line="240" w:lineRule="auto"/>
        <w:jc w:val="both"/>
        <w:rPr>
          <w:rFonts w:ascii="Verdana" w:hAnsi="Verdana"/>
          <w:u w:val="single"/>
          <w:lang w:eastAsia="es-AR"/>
        </w:rPr>
      </w:pPr>
      <w:bookmarkStart w:id="31" w:name="_Toc259097725"/>
      <w:r w:rsidRPr="00256A8E">
        <w:rPr>
          <w:rFonts w:ascii="Verdana" w:hAnsi="Verdana"/>
          <w:u w:val="single"/>
          <w:lang w:eastAsia="es-AR"/>
        </w:rPr>
        <w:t>Análisis e Investigación de mercado</w:t>
      </w:r>
      <w:bookmarkEnd w:id="31"/>
    </w:p>
    <w:p w:rsidR="00BC1557" w:rsidRPr="006B1DDC" w:rsidRDefault="00BC1557" w:rsidP="00454966">
      <w:pPr>
        <w:spacing w:line="240" w:lineRule="auto"/>
        <w:jc w:val="both"/>
        <w:rPr>
          <w:rFonts w:ascii="Verdana" w:hAnsi="Verdana"/>
          <w:lang w:eastAsia="es-AR"/>
        </w:rPr>
      </w:pPr>
    </w:p>
    <w:p w:rsidR="003F2484" w:rsidRDefault="006B1DDC" w:rsidP="00454966">
      <w:pPr>
        <w:spacing w:line="240" w:lineRule="auto"/>
        <w:jc w:val="both"/>
        <w:rPr>
          <w:rFonts w:ascii="Verdana" w:hAnsi="Verdana"/>
          <w:lang w:eastAsia="es-AR"/>
        </w:rPr>
      </w:pPr>
      <w:r w:rsidRPr="00035642">
        <w:rPr>
          <w:rFonts w:ascii="Verdana" w:hAnsi="Verdana"/>
          <w:lang w:eastAsia="es-AR"/>
        </w:rPr>
        <w:t>En la actualidad no existe un</w:t>
      </w:r>
      <w:r w:rsidR="003F2484" w:rsidRPr="00035642">
        <w:rPr>
          <w:rFonts w:ascii="Verdana" w:hAnsi="Verdana"/>
          <w:lang w:eastAsia="es-AR"/>
        </w:rPr>
        <w:t>a</w:t>
      </w:r>
      <w:ins w:id="32" w:author="IBM_END_USER" w:date="2010-04-29T12:14:00Z">
        <w:r w:rsidR="000C35C4">
          <w:rPr>
            <w:rFonts w:ascii="Verdana" w:hAnsi="Verdana"/>
            <w:lang w:eastAsia="es-AR"/>
          </w:rPr>
          <w:t xml:space="preserve"> </w:t>
        </w:r>
      </w:ins>
      <w:r w:rsidR="003F2484" w:rsidRPr="00035642">
        <w:rPr>
          <w:rFonts w:ascii="Verdana" w:hAnsi="Verdana"/>
          <w:lang w:eastAsia="es-AR"/>
        </w:rPr>
        <w:t xml:space="preserve">aplicación </w:t>
      </w:r>
      <w:r w:rsidRPr="00035642">
        <w:rPr>
          <w:rFonts w:ascii="Verdana" w:hAnsi="Verdana"/>
          <w:lang w:eastAsia="es-AR"/>
        </w:rPr>
        <w:t>que unifique el formato y el contenido de las donaciones</w:t>
      </w:r>
      <w:r w:rsidR="003F2484" w:rsidRPr="00035642">
        <w:rPr>
          <w:rFonts w:ascii="Verdana" w:hAnsi="Verdana"/>
          <w:lang w:eastAsia="es-AR"/>
        </w:rPr>
        <w:t xml:space="preserve"> de sangre en la Argentina</w:t>
      </w:r>
      <w:r w:rsidRPr="00035642">
        <w:rPr>
          <w:rFonts w:ascii="Verdana" w:hAnsi="Verdana"/>
          <w:lang w:eastAsia="es-AR"/>
        </w:rPr>
        <w:t>. Existen sistemas locales</w:t>
      </w:r>
      <w:ins w:id="33" w:author="IBM_END_USER" w:date="2010-04-29T12:14:00Z">
        <w:r w:rsidR="000C35C4">
          <w:rPr>
            <w:rFonts w:ascii="Verdana" w:hAnsi="Verdana"/>
            <w:lang w:eastAsia="es-AR"/>
          </w:rPr>
          <w:t xml:space="preserve"> </w:t>
        </w:r>
      </w:ins>
      <w:r w:rsidRPr="00035642">
        <w:rPr>
          <w:rFonts w:ascii="Verdana" w:hAnsi="Verdana"/>
          <w:lang w:eastAsia="es-AR"/>
        </w:rPr>
        <w:t>en determinad</w:t>
      </w:r>
      <w:r w:rsidR="003F2484" w:rsidRPr="00035642">
        <w:rPr>
          <w:rFonts w:ascii="Verdana" w:hAnsi="Verdana"/>
          <w:lang w:eastAsia="es-AR"/>
        </w:rPr>
        <w:t>o</w:t>
      </w:r>
      <w:r w:rsidRPr="00035642">
        <w:rPr>
          <w:rFonts w:ascii="Verdana" w:hAnsi="Verdana"/>
          <w:lang w:eastAsia="es-AR"/>
        </w:rPr>
        <w:t xml:space="preserve">s </w:t>
      </w:r>
      <w:r w:rsidR="003F2484" w:rsidRPr="00035642">
        <w:rPr>
          <w:rFonts w:ascii="Verdana" w:hAnsi="Verdana"/>
          <w:lang w:eastAsia="es-AR"/>
        </w:rPr>
        <w:t>entes u organismos</w:t>
      </w:r>
      <w:r w:rsidRPr="00035642">
        <w:rPr>
          <w:rFonts w:ascii="Verdana" w:hAnsi="Verdana"/>
          <w:lang w:eastAsia="es-AR"/>
        </w:rPr>
        <w:t xml:space="preserve">, pero que no </w:t>
      </w:r>
      <w:r w:rsidR="003F2484" w:rsidRPr="00035642">
        <w:rPr>
          <w:rFonts w:ascii="Verdana" w:hAnsi="Verdana"/>
          <w:lang w:eastAsia="es-AR"/>
        </w:rPr>
        <w:t xml:space="preserve">poseen la capacidad de </w:t>
      </w:r>
      <w:r w:rsidRPr="00035642">
        <w:rPr>
          <w:rFonts w:ascii="Verdana" w:hAnsi="Verdana"/>
          <w:lang w:eastAsia="es-AR"/>
        </w:rPr>
        <w:t>interactua</w:t>
      </w:r>
      <w:r w:rsidR="003F2484" w:rsidRPr="00035642">
        <w:rPr>
          <w:rFonts w:ascii="Verdana" w:hAnsi="Verdana"/>
          <w:lang w:eastAsia="es-AR"/>
        </w:rPr>
        <w:t>r</w:t>
      </w:r>
      <w:r w:rsidRPr="00035642">
        <w:rPr>
          <w:rFonts w:ascii="Verdana" w:hAnsi="Verdana"/>
          <w:lang w:eastAsia="es-AR"/>
        </w:rPr>
        <w:t xml:space="preserve"> con otras instituciones. </w:t>
      </w:r>
      <w:r w:rsidR="003F2484" w:rsidRPr="00035642">
        <w:rPr>
          <w:rFonts w:ascii="Verdana" w:hAnsi="Verdana"/>
          <w:lang w:eastAsia="es-AR"/>
        </w:rPr>
        <w:t>Al</w:t>
      </w:r>
      <w:r w:rsidR="003F2484" w:rsidRPr="003F2484">
        <w:rPr>
          <w:rFonts w:ascii="Verdana" w:hAnsi="Verdana"/>
          <w:lang w:eastAsia="es-AR"/>
        </w:rPr>
        <w:t xml:space="preserve"> no poseer una información GLOBAL de la situación, no se pueden realizar campañas de concientización </w:t>
      </w:r>
      <w:r w:rsidR="00CB2418" w:rsidRPr="003F2484">
        <w:rPr>
          <w:rFonts w:ascii="Verdana" w:hAnsi="Verdana"/>
          <w:lang w:eastAsia="es-AR"/>
        </w:rPr>
        <w:t>dirigidas</w:t>
      </w:r>
      <w:r w:rsidR="003F2484" w:rsidRPr="003F2484">
        <w:rPr>
          <w:rFonts w:ascii="Verdana" w:hAnsi="Verdana"/>
          <w:lang w:eastAsia="es-AR"/>
        </w:rPr>
        <w:t>, ni determinar zonas de mayor impacto en lo que a ciertas enfermedades respecta</w:t>
      </w:r>
      <w:r w:rsidR="003F2484">
        <w:rPr>
          <w:rFonts w:ascii="Verdana" w:hAnsi="Verdana"/>
          <w:lang w:eastAsia="es-AR"/>
        </w:rPr>
        <w:t>.</w:t>
      </w:r>
    </w:p>
    <w:p w:rsidR="003F2484" w:rsidRDefault="003F2484" w:rsidP="00454966">
      <w:pPr>
        <w:spacing w:line="240" w:lineRule="auto"/>
        <w:jc w:val="both"/>
        <w:rPr>
          <w:rFonts w:ascii="Verdana" w:hAnsi="Verdana"/>
          <w:lang w:eastAsia="es-AR"/>
        </w:rPr>
      </w:pPr>
      <w:r>
        <w:rPr>
          <w:rFonts w:ascii="Verdana" w:hAnsi="Verdana"/>
          <w:lang w:eastAsia="es-AR"/>
        </w:rPr>
        <w:t>Por otro lado, la idea surge del pedido de profesionales del área, que ante la falta de comunicación entre los entes, nos pidieron la realización de algo que lo logre.</w:t>
      </w:r>
    </w:p>
    <w:p w:rsidR="003F2484" w:rsidRPr="006B1DDC" w:rsidDel="003F2484" w:rsidRDefault="003F2484" w:rsidP="00454966">
      <w:pPr>
        <w:spacing w:line="240" w:lineRule="auto"/>
        <w:jc w:val="both"/>
        <w:rPr>
          <w:rFonts w:ascii="Verdana" w:hAnsi="Verdana"/>
          <w:lang w:eastAsia="es-AR"/>
        </w:rPr>
      </w:pPr>
      <w:r>
        <w:rPr>
          <w:rFonts w:ascii="Verdana" w:hAnsi="Verdana"/>
          <w:lang w:eastAsia="es-AR"/>
        </w:rPr>
        <w:t>Tampoco se encontró un organismo que mantenga un índice de stock de la sangre disponible para utilización cuando surge una emergencia.</w:t>
      </w:r>
    </w:p>
    <w:p w:rsidR="006B1DDC" w:rsidRPr="006B1DDC" w:rsidRDefault="006B1DDC" w:rsidP="00454966">
      <w:pPr>
        <w:spacing w:line="240" w:lineRule="auto"/>
        <w:jc w:val="both"/>
        <w:rPr>
          <w:rFonts w:ascii="Verdana" w:hAnsi="Verdana"/>
          <w:lang w:eastAsia="es-AR"/>
        </w:rPr>
      </w:pPr>
    </w:p>
    <w:p w:rsidR="00BC1557" w:rsidRPr="00256A8E" w:rsidRDefault="00BC1557" w:rsidP="00454966">
      <w:pPr>
        <w:pStyle w:val="Ttulo3"/>
        <w:numPr>
          <w:ilvl w:val="1"/>
          <w:numId w:val="7"/>
        </w:numPr>
        <w:spacing w:line="240" w:lineRule="auto"/>
        <w:jc w:val="both"/>
        <w:rPr>
          <w:rFonts w:ascii="Verdana" w:hAnsi="Verdana"/>
          <w:b/>
          <w:u w:val="single"/>
        </w:rPr>
      </w:pPr>
      <w:bookmarkStart w:id="34" w:name="_Toc198572718"/>
      <w:bookmarkStart w:id="35" w:name="_Toc213137432"/>
      <w:bookmarkStart w:id="36" w:name="_Toc213421571"/>
      <w:bookmarkStart w:id="37" w:name="_Toc213587653"/>
      <w:bookmarkStart w:id="38" w:name="_Toc213682231"/>
      <w:bookmarkStart w:id="39" w:name="_Toc214642322"/>
      <w:bookmarkStart w:id="40" w:name="_Toc259097726"/>
      <w:r w:rsidRPr="00256A8E">
        <w:rPr>
          <w:rFonts w:ascii="Verdana" w:hAnsi="Verdana"/>
          <w:b/>
          <w:u w:val="single"/>
        </w:rPr>
        <w:t>Bancos de Sangre</w:t>
      </w:r>
      <w:bookmarkEnd w:id="34"/>
      <w:bookmarkEnd w:id="35"/>
      <w:bookmarkEnd w:id="36"/>
      <w:bookmarkEnd w:id="37"/>
      <w:bookmarkEnd w:id="38"/>
      <w:bookmarkEnd w:id="39"/>
      <w:bookmarkEnd w:id="40"/>
    </w:p>
    <w:p w:rsidR="00BC1557" w:rsidRPr="00256A8E" w:rsidRDefault="00BC1557" w:rsidP="00454966">
      <w:pPr>
        <w:spacing w:line="240" w:lineRule="auto"/>
        <w:jc w:val="both"/>
        <w:rPr>
          <w:rFonts w:ascii="Verdana" w:hAnsi="Verdana"/>
        </w:rPr>
      </w:pPr>
      <w:r w:rsidRPr="00256A8E">
        <w:rPr>
          <w:rFonts w:ascii="Verdana" w:hAnsi="Verdana"/>
        </w:rPr>
        <w:t>Un Banco de sangre es una reserva de sangre de sus componentes, obtenido como resultado de una donación de sangre, almacenados y preservados para su posterior uso en transfusiones sanguíneas.</w:t>
      </w:r>
    </w:p>
    <w:p w:rsidR="00BC1557" w:rsidRPr="00256A8E" w:rsidRDefault="00BC1557" w:rsidP="00454966">
      <w:pPr>
        <w:pStyle w:val="Ttulo3"/>
        <w:numPr>
          <w:ilvl w:val="1"/>
          <w:numId w:val="7"/>
        </w:numPr>
        <w:spacing w:line="240" w:lineRule="auto"/>
        <w:jc w:val="both"/>
        <w:rPr>
          <w:rFonts w:ascii="Verdana" w:hAnsi="Verdana"/>
          <w:b/>
          <w:u w:val="single"/>
        </w:rPr>
      </w:pPr>
      <w:bookmarkStart w:id="41" w:name="_Toc198572719"/>
      <w:bookmarkStart w:id="42" w:name="_Toc213137433"/>
      <w:bookmarkStart w:id="43" w:name="_Toc213421572"/>
      <w:bookmarkStart w:id="44" w:name="_Toc213587654"/>
      <w:bookmarkStart w:id="45" w:name="_Toc213682232"/>
      <w:bookmarkStart w:id="46" w:name="_Toc214642323"/>
      <w:bookmarkStart w:id="47" w:name="_Toc259097727"/>
      <w:r w:rsidRPr="00256A8E">
        <w:rPr>
          <w:rFonts w:ascii="Verdana" w:hAnsi="Verdana"/>
          <w:b/>
          <w:u w:val="single"/>
        </w:rPr>
        <w:t>Estadísticas y Volumen de Datos</w:t>
      </w:r>
      <w:bookmarkEnd w:id="41"/>
      <w:bookmarkEnd w:id="42"/>
      <w:bookmarkEnd w:id="43"/>
      <w:bookmarkEnd w:id="44"/>
      <w:bookmarkEnd w:id="45"/>
      <w:bookmarkEnd w:id="46"/>
      <w:bookmarkEnd w:id="47"/>
    </w:p>
    <w:p w:rsidR="00BC1557" w:rsidRPr="00256A8E" w:rsidRDefault="00BC1557" w:rsidP="00454966">
      <w:pPr>
        <w:spacing w:line="240" w:lineRule="auto"/>
        <w:jc w:val="both"/>
        <w:rPr>
          <w:rFonts w:ascii="Verdana" w:hAnsi="Verdana"/>
        </w:rPr>
      </w:pPr>
      <w:r w:rsidRPr="00256A8E">
        <w:rPr>
          <w:rFonts w:ascii="Verdana" w:hAnsi="Verdana"/>
        </w:rPr>
        <w:t>Situación de Latinoamérica en 1995 según la Organización Panamericana de la Salud (OPS)</w:t>
      </w:r>
      <w:r w:rsidR="00DC6800" w:rsidRPr="00256A8E">
        <w:rPr>
          <w:rFonts w:ascii="Verdana" w:hAnsi="Verdana"/>
        </w:rPr>
        <w:br/>
      </w:r>
    </w:p>
    <w:tbl>
      <w:tblPr>
        <w:tblW w:w="10694" w:type="dxa"/>
        <w:jc w:val="center"/>
        <w:tblInd w:w="70" w:type="dxa"/>
        <w:tblCellMar>
          <w:left w:w="70" w:type="dxa"/>
          <w:right w:w="70" w:type="dxa"/>
        </w:tblCellMar>
        <w:tblLook w:val="04A0"/>
      </w:tblPr>
      <w:tblGrid>
        <w:gridCol w:w="1065"/>
        <w:gridCol w:w="1121"/>
        <w:gridCol w:w="1179"/>
        <w:gridCol w:w="697"/>
        <w:gridCol w:w="1179"/>
        <w:gridCol w:w="663"/>
        <w:gridCol w:w="1179"/>
        <w:gridCol w:w="663"/>
        <w:gridCol w:w="1179"/>
        <w:gridCol w:w="663"/>
        <w:gridCol w:w="1179"/>
        <w:gridCol w:w="664"/>
      </w:tblGrid>
      <w:tr w:rsidR="00BC1557" w:rsidRPr="00256A8E" w:rsidTr="00992534">
        <w:trPr>
          <w:trHeight w:val="304"/>
          <w:jc w:val="center"/>
        </w:trPr>
        <w:tc>
          <w:tcPr>
            <w:tcW w:w="996" w:type="dxa"/>
            <w:tcBorders>
              <w:top w:val="nil"/>
              <w:left w:val="nil"/>
              <w:bottom w:val="nil"/>
              <w:right w:val="nil"/>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050" w:type="dxa"/>
            <w:tcBorders>
              <w:top w:val="nil"/>
              <w:left w:val="nil"/>
              <w:bottom w:val="nil"/>
              <w:right w:val="nil"/>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755" w:type="dxa"/>
            <w:gridSpan w:val="2"/>
            <w:tcBorders>
              <w:top w:val="single" w:sz="8" w:space="0" w:color="auto"/>
              <w:left w:val="single" w:sz="8" w:space="0" w:color="auto"/>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HIV</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HVB*</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HVC</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Sífilis</w:t>
            </w:r>
          </w:p>
        </w:tc>
        <w:tc>
          <w:tcPr>
            <w:tcW w:w="1724"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T. cruzi</w:t>
            </w:r>
          </w:p>
        </w:tc>
      </w:tr>
      <w:tr w:rsidR="00BC1557" w:rsidRPr="00256A8E" w:rsidTr="00992534">
        <w:trPr>
          <w:trHeight w:val="1073"/>
          <w:jc w:val="center"/>
        </w:trPr>
        <w:tc>
          <w:tcPr>
            <w:tcW w:w="996" w:type="dxa"/>
            <w:vMerge w:val="restart"/>
            <w:tcBorders>
              <w:top w:val="single" w:sz="8" w:space="0" w:color="auto"/>
              <w:left w:val="single" w:sz="8"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lastRenderedPageBreak/>
              <w:t>País</w:t>
            </w:r>
          </w:p>
        </w:tc>
        <w:tc>
          <w:tcPr>
            <w:tcW w:w="1050" w:type="dxa"/>
            <w:vMerge w:val="restart"/>
            <w:tcBorders>
              <w:top w:val="single" w:sz="8" w:space="0" w:color="auto"/>
              <w:left w:val="single" w:sz="4" w:space="0" w:color="auto"/>
              <w:bottom w:val="single" w:sz="8" w:space="0" w:color="000000"/>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No. de donantes</w:t>
            </w:r>
          </w:p>
        </w:tc>
        <w:tc>
          <w:tcPr>
            <w:tcW w:w="1103" w:type="dxa"/>
            <w:vMerge w:val="restart"/>
            <w:tcBorders>
              <w:top w:val="nil"/>
              <w:left w:val="nil"/>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52"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1" w:type="dxa"/>
            <w:tcBorders>
              <w:top w:val="nil"/>
              <w:left w:val="nil"/>
              <w:bottom w:val="single" w:sz="4" w:space="0" w:color="auto"/>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r>
      <w:tr w:rsidR="00BC1557" w:rsidRPr="00256A8E" w:rsidTr="00992534">
        <w:trPr>
          <w:trHeight w:val="275"/>
          <w:jc w:val="center"/>
        </w:trPr>
        <w:tc>
          <w:tcPr>
            <w:tcW w:w="996" w:type="dxa"/>
            <w:vMerge/>
            <w:tcBorders>
              <w:top w:val="single" w:sz="8" w:space="0" w:color="auto"/>
              <w:left w:val="single" w:sz="8"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050" w:type="dxa"/>
            <w:vMerge/>
            <w:tcBorders>
              <w:top w:val="single" w:sz="8" w:space="0" w:color="auto"/>
              <w:left w:val="single" w:sz="4" w:space="0" w:color="auto"/>
              <w:bottom w:val="single" w:sz="8" w:space="0" w:color="000000"/>
              <w:right w:val="single" w:sz="8"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1103" w:type="dxa"/>
            <w:vMerge/>
            <w:tcBorders>
              <w:top w:val="nil"/>
              <w:left w:val="nil"/>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52"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1" w:type="dxa"/>
            <w:tcBorders>
              <w:top w:val="nil"/>
              <w:left w:val="nil"/>
              <w:bottom w:val="single" w:sz="8" w:space="0" w:color="auto"/>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Argentina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811.85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85,0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0,20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88,0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4,90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Bolivia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22.146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64,0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 xml:space="preserve">13,70 </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Colombia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370.815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0,89</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99,8</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0,96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99,3</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Costa Rica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45.311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Ecuador</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100.774</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42,6</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0,90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75,4</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El Salvador</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52.365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2,30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Honduras</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31.937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92,0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73,0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90,0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1,70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Nicaragua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48.03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51,0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1,71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51,0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Panamá</w:t>
            </w:r>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37.107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83,0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65,0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2,4</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Paraguay</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34.216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93,0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14.8</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81,0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83</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5,80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Perú</w:t>
            </w:r>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82.656***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0,28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0,70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1,21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0,03</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Uruguay</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111.518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0,76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0,62</w:t>
            </w:r>
          </w:p>
        </w:tc>
      </w:tr>
      <w:tr w:rsidR="00BC1557" w:rsidRPr="00256A8E" w:rsidTr="00992534">
        <w:trPr>
          <w:trHeight w:val="275"/>
          <w:jc w:val="center"/>
        </w:trPr>
        <w:tc>
          <w:tcPr>
            <w:tcW w:w="996" w:type="dxa"/>
            <w:tcBorders>
              <w:top w:val="nil"/>
              <w:left w:val="single" w:sz="8" w:space="0" w:color="auto"/>
              <w:bottom w:val="single" w:sz="8"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Venezuela</w:t>
                </w:r>
              </w:smartTag>
            </w:smartTag>
          </w:p>
        </w:tc>
        <w:tc>
          <w:tcPr>
            <w:tcW w:w="1050" w:type="dxa"/>
            <w:tcBorders>
              <w:top w:val="nil"/>
              <w:left w:val="nil"/>
              <w:bottom w:val="single" w:sz="8"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202.515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0,38</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57,0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1,14</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1" w:type="dxa"/>
            <w:tcBorders>
              <w:top w:val="nil"/>
              <w:left w:val="nil"/>
              <w:bottom w:val="single" w:sz="8"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0,84</w:t>
            </w:r>
          </w:p>
        </w:tc>
      </w:tr>
      <w:tr w:rsidR="00BC1557" w:rsidRPr="00256A8E" w:rsidTr="00992534">
        <w:trPr>
          <w:trHeight w:val="841"/>
          <w:jc w:val="center"/>
        </w:trPr>
        <w:tc>
          <w:tcPr>
            <w:tcW w:w="10694" w:type="dxa"/>
            <w:gridSpan w:val="12"/>
            <w:tcBorders>
              <w:top w:val="nil"/>
              <w:left w:val="single" w:sz="4" w:space="0" w:color="000000"/>
              <w:bottom w:val="nil"/>
              <w:right w:val="single" w:sz="4" w:space="0" w:color="000000"/>
            </w:tcBorders>
            <w:shd w:val="clear" w:color="auto" w:fill="auto"/>
            <w:vAlign w:val="bottom"/>
          </w:tcPr>
          <w:p w:rsidR="00BC1557" w:rsidRPr="00256A8E" w:rsidRDefault="00BC1557" w:rsidP="00415CA1">
            <w:pPr>
              <w:widowControl/>
              <w:spacing w:line="240" w:lineRule="auto"/>
              <w:rPr>
                <w:rFonts w:ascii="Verdana" w:eastAsia="Batang" w:hAnsi="Verdana" w:cs="Arial"/>
                <w:sz w:val="18"/>
                <w:szCs w:val="18"/>
                <w:lang w:eastAsia="ko-KR"/>
              </w:rPr>
            </w:pPr>
            <w:r w:rsidRPr="00256A8E">
              <w:rPr>
                <w:rFonts w:ascii="Verdana" w:eastAsia="Batang" w:hAnsi="Verdana" w:cs="Arial"/>
                <w:sz w:val="18"/>
                <w:szCs w:val="18"/>
                <w:lang w:eastAsia="ko-KR"/>
              </w:rPr>
              <w:t xml:space="preserve">... Sin datos           </w:t>
            </w:r>
            <w:r w:rsidRPr="00256A8E">
              <w:rPr>
                <w:rFonts w:ascii="Verdana" w:eastAsia="Batang" w:hAnsi="Verdana" w:cs="Arial"/>
                <w:sz w:val="18"/>
                <w:szCs w:val="18"/>
                <w:lang w:eastAsia="ko-KR"/>
              </w:rPr>
              <w:br/>
              <w:t xml:space="preserve">* Sólo antígeno           </w:t>
            </w:r>
            <w:r w:rsidRPr="00256A8E">
              <w:rPr>
                <w:rFonts w:ascii="Verdana" w:eastAsia="Batang" w:hAnsi="Verdana" w:cs="Arial"/>
                <w:sz w:val="18"/>
                <w:szCs w:val="18"/>
                <w:lang w:eastAsia="ko-KR"/>
              </w:rPr>
              <w:br/>
              <w:t xml:space="preserve">** Prevalencia por 100 donantes           </w:t>
            </w:r>
            <w:r w:rsidRPr="00256A8E">
              <w:rPr>
                <w:rFonts w:ascii="Verdana" w:eastAsia="Batang" w:hAnsi="Verdana" w:cs="Arial"/>
                <w:sz w:val="18"/>
                <w:szCs w:val="18"/>
                <w:lang w:eastAsia="ko-KR"/>
              </w:rPr>
              <w:br/>
              <w:t xml:space="preserve">+ Confirmado entre los positivos del tamizaje           </w:t>
            </w:r>
            <w:r w:rsidRPr="00256A8E">
              <w:rPr>
                <w:rFonts w:ascii="Verdana" w:eastAsia="Batang" w:hAnsi="Verdana" w:cs="Arial"/>
                <w:sz w:val="18"/>
                <w:szCs w:val="18"/>
                <w:lang w:eastAsia="ko-KR"/>
              </w:rPr>
              <w:br/>
              <w:t>*** Estimado</w:t>
            </w:r>
          </w:p>
        </w:tc>
      </w:tr>
    </w:tbl>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Cantidad de Bancos de Sangre:</w:t>
      </w:r>
      <w:r w:rsidR="00A97574">
        <w:rPr>
          <w:rFonts w:ascii="Verdana" w:hAnsi="Verdana"/>
        </w:rPr>
        <w:t>321</w:t>
      </w:r>
      <w:r w:rsidRPr="00256A8E">
        <w:rPr>
          <w:rFonts w:ascii="Verdana" w:hAnsi="Verdana"/>
        </w:rPr>
        <w:t xml:space="preserve"> (</w:t>
      </w:r>
      <w:r w:rsidRPr="00256A8E">
        <w:rPr>
          <w:rFonts w:ascii="Verdana" w:hAnsi="Verdana"/>
          <w:b/>
        </w:rPr>
        <w:t>Estatales:</w:t>
      </w:r>
      <w:r w:rsidR="00A97574">
        <w:rPr>
          <w:rFonts w:ascii="Verdana" w:hAnsi="Verdana"/>
        </w:rPr>
        <w:t>235</w:t>
      </w:r>
      <w:r w:rsidRPr="00256A8E">
        <w:rPr>
          <w:rFonts w:ascii="Verdana" w:hAnsi="Verdana"/>
        </w:rPr>
        <w:t xml:space="preserve"> y </w:t>
      </w:r>
      <w:r w:rsidRPr="00256A8E">
        <w:rPr>
          <w:rFonts w:ascii="Verdana" w:hAnsi="Verdana"/>
          <w:b/>
        </w:rPr>
        <w:t>Privados:</w:t>
      </w:r>
      <w:r w:rsidR="00A97574">
        <w:rPr>
          <w:rFonts w:ascii="Verdana" w:hAnsi="Verdana"/>
        </w:rPr>
        <w:t xml:space="preserve">86 </w:t>
      </w:r>
      <w:r w:rsidR="0090116F">
        <w:rPr>
          <w:rFonts w:ascii="Verdana" w:hAnsi="Verdana"/>
        </w:rPr>
        <w:t xml:space="preserve">–Año </w:t>
      </w:r>
      <w:r w:rsidR="00A97574">
        <w:rPr>
          <w:rFonts w:ascii="Verdana" w:hAnsi="Verdana"/>
        </w:rPr>
        <w:t>2008</w:t>
      </w:r>
      <w:r w:rsidRPr="00256A8E">
        <w:rPr>
          <w:rFonts w:ascii="Verdana" w:hAnsi="Verdana"/>
        </w:rPr>
        <w:t>)</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b/>
        </w:rPr>
      </w:pPr>
      <w:r w:rsidRPr="00256A8E">
        <w:rPr>
          <w:rFonts w:ascii="Verdana" w:hAnsi="Verdana"/>
          <w:b/>
        </w:rPr>
        <w:t>Cantidad de donantes Anuales en Bancos de Sangre oficiales (Ministerio de Salud de la Nación)</w:t>
      </w:r>
    </w:p>
    <w:p w:rsidR="003A61A8" w:rsidRPr="00256A8E" w:rsidRDefault="003A61A8" w:rsidP="00454966">
      <w:pPr>
        <w:spacing w:line="240" w:lineRule="auto"/>
        <w:jc w:val="both"/>
        <w:rPr>
          <w:rFonts w:ascii="Verdana" w:hAnsi="Verdana"/>
        </w:rPr>
      </w:pPr>
      <w:r w:rsidRPr="003A61A8">
        <w:rPr>
          <w:rFonts w:ascii="Verdana" w:hAnsi="Verdana"/>
          <w:b/>
        </w:rPr>
        <w:t>2004:</w:t>
      </w:r>
      <w:r>
        <w:rPr>
          <w:rFonts w:ascii="Verdana" w:hAnsi="Verdana"/>
        </w:rPr>
        <w:t xml:space="preserve"> 474.243</w:t>
      </w:r>
    </w:p>
    <w:p w:rsidR="00BC1557" w:rsidRDefault="00BC1557" w:rsidP="00454966">
      <w:pPr>
        <w:spacing w:line="240" w:lineRule="auto"/>
        <w:jc w:val="both"/>
        <w:rPr>
          <w:rFonts w:ascii="Verdana" w:hAnsi="Verdana"/>
        </w:rPr>
      </w:pPr>
      <w:r w:rsidRPr="00256A8E">
        <w:rPr>
          <w:rFonts w:ascii="Verdana" w:hAnsi="Verdana"/>
          <w:b/>
        </w:rPr>
        <w:t>2005:</w:t>
      </w:r>
      <w:r w:rsidRPr="00256A8E">
        <w:rPr>
          <w:rFonts w:ascii="Verdana" w:hAnsi="Verdana"/>
        </w:rPr>
        <w:t xml:space="preserve"> 440.733 </w:t>
      </w:r>
    </w:p>
    <w:p w:rsidR="00BC1557" w:rsidRDefault="00BC1557" w:rsidP="00454966">
      <w:pPr>
        <w:spacing w:line="240" w:lineRule="auto"/>
        <w:jc w:val="both"/>
        <w:rPr>
          <w:rFonts w:ascii="Verdana" w:hAnsi="Verdana"/>
        </w:rPr>
      </w:pPr>
      <w:r w:rsidRPr="00256A8E">
        <w:rPr>
          <w:rFonts w:ascii="Verdana" w:hAnsi="Verdana"/>
          <w:b/>
        </w:rPr>
        <w:t>2006:</w:t>
      </w:r>
      <w:r w:rsidRPr="00256A8E">
        <w:rPr>
          <w:rFonts w:ascii="Verdana" w:hAnsi="Verdana"/>
        </w:rPr>
        <w:t xml:space="preserve"> 379.292</w:t>
      </w:r>
    </w:p>
    <w:p w:rsidR="003A61A8" w:rsidRPr="00256A8E" w:rsidRDefault="003A61A8" w:rsidP="00454966">
      <w:pPr>
        <w:spacing w:line="240" w:lineRule="auto"/>
        <w:jc w:val="both"/>
        <w:rPr>
          <w:rFonts w:ascii="Verdana" w:hAnsi="Verdana"/>
        </w:rPr>
      </w:pPr>
      <w:r w:rsidRPr="003A61A8">
        <w:rPr>
          <w:rFonts w:ascii="Verdana" w:hAnsi="Verdana"/>
          <w:b/>
        </w:rPr>
        <w:t>2008:</w:t>
      </w:r>
      <w:r>
        <w:rPr>
          <w:rFonts w:ascii="Verdana" w:hAnsi="Verdana"/>
        </w:rPr>
        <w:t xml:space="preserve"> 557.431</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rPr>
      </w:pPr>
      <w:r w:rsidRPr="00256A8E">
        <w:rPr>
          <w:rFonts w:ascii="Verdana" w:hAnsi="Verdana"/>
          <w:b/>
        </w:rPr>
        <w:t>Cantidad de donaciones Anuales necesarias</w:t>
      </w:r>
      <w:r w:rsidRPr="00256A8E">
        <w:rPr>
          <w:rFonts w:ascii="Verdana" w:hAnsi="Verdana"/>
        </w:rPr>
        <w:t>: 1.500.000</w:t>
      </w:r>
    </w:p>
    <w:p w:rsidR="00BC1557" w:rsidRPr="00256A8E" w:rsidRDefault="00BC1557" w:rsidP="00454966">
      <w:pPr>
        <w:numPr>
          <w:ilvl w:val="0"/>
          <w:numId w:val="8"/>
        </w:numPr>
        <w:spacing w:line="240" w:lineRule="auto"/>
        <w:jc w:val="both"/>
        <w:rPr>
          <w:rFonts w:ascii="Verdana" w:hAnsi="Verdana"/>
        </w:rPr>
      </w:pPr>
      <w:r w:rsidRPr="00256A8E">
        <w:rPr>
          <w:rFonts w:ascii="Verdana" w:hAnsi="Verdana"/>
        </w:rPr>
        <w:t>Según dale.org.ar con 35 donaciones cada 1000 se abastece la demanda de glóbulos rojos. 2 donaciones anuales por año por persona, se alcanzaría a satisfacer esa cantidad</w:t>
      </w:r>
    </w:p>
    <w:p w:rsidR="00BC1557" w:rsidRPr="00256A8E" w:rsidRDefault="00BC1557" w:rsidP="00454966">
      <w:pPr>
        <w:numPr>
          <w:ilvl w:val="0"/>
          <w:numId w:val="8"/>
        </w:numPr>
        <w:spacing w:line="240" w:lineRule="auto"/>
        <w:jc w:val="both"/>
        <w:rPr>
          <w:rFonts w:ascii="Verdana" w:hAnsi="Verdana"/>
        </w:rPr>
      </w:pPr>
      <w:r w:rsidRPr="00256A8E">
        <w:rPr>
          <w:rFonts w:ascii="Verdana" w:hAnsi="Verdana"/>
        </w:rPr>
        <w:t>Según Mabel Maschio  (coordinadora del Plan Nacional de Sangre) “Necesitamos 800.000 donantes voluntarios para asegurar la disponibilidad de sangre”. Y En relación a la mayor seguridad del donante voluntario en contraste con el de reposición: “De los 429.697 que se presentaron a donar en 2006, 354.666 pasaron la selección para la extracción”</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Promedio de donaciones diarias en Argentina:</w:t>
      </w:r>
      <w:r w:rsidRPr="00256A8E">
        <w:rPr>
          <w:rFonts w:ascii="Verdana" w:hAnsi="Verdana"/>
        </w:rPr>
        <w:t xml:space="preserve"> 5.2 (OPS 96-98)</w:t>
      </w:r>
    </w:p>
    <w:p w:rsidR="00BC1557" w:rsidRPr="00256A8E" w:rsidRDefault="00BC1557" w:rsidP="00454966">
      <w:pPr>
        <w:spacing w:line="240" w:lineRule="auto"/>
        <w:jc w:val="both"/>
        <w:rPr>
          <w:rFonts w:ascii="Verdana" w:hAnsi="Verdana"/>
        </w:rPr>
      </w:pPr>
      <w:r w:rsidRPr="00256A8E">
        <w:rPr>
          <w:rFonts w:ascii="Verdana" w:hAnsi="Verdana"/>
        </w:rPr>
        <w:t>(En verano se registra un 30% menos de donaciones: noticia diario nación)</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Porcentaje promedio de donaciones:</w:t>
      </w:r>
      <w:r w:rsidRPr="00256A8E">
        <w:rPr>
          <w:rFonts w:ascii="Verdana" w:hAnsi="Verdana"/>
        </w:rPr>
        <w:t xml:space="preserve"> 2% (DALE)</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Porcentaje necesario para un país:</w:t>
      </w:r>
      <w:r w:rsidRPr="00256A8E">
        <w:rPr>
          <w:rFonts w:ascii="Verdana" w:hAnsi="Verdana"/>
        </w:rPr>
        <w:t xml:space="preserve"> 3% - 5% (Según OMS y Cruz Roja)</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Porcentaje promedio de donaciones Voluntarias (Argentina)</w:t>
      </w:r>
    </w:p>
    <w:p w:rsidR="00BC1557" w:rsidRPr="00256A8E" w:rsidRDefault="00BC1557" w:rsidP="00454966">
      <w:pPr>
        <w:spacing w:line="240" w:lineRule="auto"/>
        <w:jc w:val="both"/>
        <w:rPr>
          <w:rFonts w:ascii="Verdana" w:hAnsi="Verdana"/>
        </w:rPr>
      </w:pPr>
      <w:r w:rsidRPr="00256A8E">
        <w:rPr>
          <w:rFonts w:ascii="Verdana" w:hAnsi="Verdana"/>
          <w:b/>
        </w:rPr>
        <w:t>2004:</w:t>
      </w:r>
      <w:r w:rsidRPr="00256A8E">
        <w:rPr>
          <w:rFonts w:ascii="Verdana" w:hAnsi="Verdana"/>
        </w:rPr>
        <w:t xml:space="preserve"> 3% </w:t>
      </w:r>
      <w:r w:rsidRPr="00256A8E">
        <w:rPr>
          <w:rFonts w:ascii="Verdana" w:hAnsi="Verdana"/>
        </w:rPr>
        <w:tab/>
        <w:t>(MSN)</w:t>
      </w:r>
    </w:p>
    <w:p w:rsidR="00BC1557" w:rsidRPr="00256A8E" w:rsidRDefault="00BC1557" w:rsidP="00454966">
      <w:pPr>
        <w:spacing w:line="240" w:lineRule="auto"/>
        <w:jc w:val="both"/>
        <w:rPr>
          <w:rFonts w:ascii="Verdana" w:hAnsi="Verdana"/>
        </w:rPr>
      </w:pPr>
      <w:r w:rsidRPr="00256A8E">
        <w:rPr>
          <w:rFonts w:ascii="Verdana" w:hAnsi="Verdana"/>
          <w:b/>
        </w:rPr>
        <w:lastRenderedPageBreak/>
        <w:t>2007:</w:t>
      </w:r>
      <w:r w:rsidRPr="00256A8E">
        <w:rPr>
          <w:rFonts w:ascii="Verdana" w:hAnsi="Verdana"/>
        </w:rPr>
        <w:t xml:space="preserve"> 10%</w:t>
      </w:r>
      <w:r w:rsidRPr="00256A8E">
        <w:rPr>
          <w:rFonts w:ascii="Verdana" w:hAnsi="Verdana"/>
        </w:rPr>
        <w:tab/>
        <w:t>(AHHI); unas 40000 personas</w:t>
      </w:r>
    </w:p>
    <w:p w:rsidR="00BC1557" w:rsidRDefault="00BC1557" w:rsidP="00454966">
      <w:pPr>
        <w:spacing w:line="240" w:lineRule="auto"/>
        <w:jc w:val="both"/>
        <w:rPr>
          <w:rFonts w:ascii="Verdana" w:hAnsi="Verdana"/>
        </w:rPr>
      </w:pPr>
    </w:p>
    <w:p w:rsidR="00A97574" w:rsidRPr="00256A8E" w:rsidRDefault="00A97574" w:rsidP="00454966">
      <w:pPr>
        <w:spacing w:line="240" w:lineRule="auto"/>
        <w:jc w:val="both"/>
        <w:rPr>
          <w:rFonts w:ascii="Verdana" w:hAnsi="Verdana"/>
          <w:b/>
        </w:rPr>
      </w:pPr>
      <w:r>
        <w:rPr>
          <w:rFonts w:ascii="Verdana" w:hAnsi="Verdana"/>
          <w:b/>
        </w:rPr>
        <w:t>Cantidad de donaciones descartadas por infecciones</w:t>
      </w:r>
      <w:r w:rsidRPr="00256A8E">
        <w:rPr>
          <w:rFonts w:ascii="Verdana" w:hAnsi="Verdana"/>
          <w:b/>
        </w:rPr>
        <w:t xml:space="preserve"> (Argentina</w:t>
      </w:r>
      <w:r>
        <w:rPr>
          <w:rFonts w:ascii="Verdana" w:hAnsi="Verdana"/>
          <w:b/>
        </w:rPr>
        <w:t xml:space="preserve"> – Ministerio de salud de la nación</w:t>
      </w:r>
      <w:r w:rsidRPr="00256A8E">
        <w:rPr>
          <w:rFonts w:ascii="Verdana" w:hAnsi="Verdana"/>
          <w:b/>
        </w:rPr>
        <w:t>)</w:t>
      </w:r>
    </w:p>
    <w:p w:rsidR="00A97574" w:rsidRPr="00256A8E" w:rsidRDefault="00A97574" w:rsidP="00454966">
      <w:pPr>
        <w:spacing w:line="240" w:lineRule="auto"/>
        <w:jc w:val="both"/>
        <w:rPr>
          <w:rFonts w:ascii="Verdana" w:hAnsi="Verdana"/>
        </w:rPr>
      </w:pPr>
      <w:r w:rsidRPr="00256A8E">
        <w:rPr>
          <w:rFonts w:ascii="Verdana" w:hAnsi="Verdana"/>
          <w:b/>
        </w:rPr>
        <w:t>200</w:t>
      </w:r>
      <w:r>
        <w:rPr>
          <w:rFonts w:ascii="Verdana" w:hAnsi="Verdana"/>
          <w:b/>
        </w:rPr>
        <w:t>8</w:t>
      </w:r>
      <w:r w:rsidRPr="00256A8E">
        <w:rPr>
          <w:rFonts w:ascii="Verdana" w:hAnsi="Verdana"/>
          <w:b/>
        </w:rPr>
        <w:t>:</w:t>
      </w:r>
      <w:r>
        <w:rPr>
          <w:rFonts w:ascii="Verdana" w:hAnsi="Verdana"/>
        </w:rPr>
        <w:t>35.591</w:t>
      </w:r>
    </w:p>
    <w:p w:rsidR="00A97574" w:rsidRPr="00256A8E" w:rsidRDefault="00A97574"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Porcentaje promedio de donaciones Voluntarias (Latinoamérica):</w:t>
      </w:r>
      <w:r w:rsidRPr="00256A8E">
        <w:rPr>
          <w:rFonts w:ascii="Verdana" w:hAnsi="Verdana"/>
        </w:rPr>
        <w:t xml:space="preserve"> 36% (OPS; 2005)</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Provincias con mayor porcentaje de donaciones voluntarias</w:t>
      </w:r>
    </w:p>
    <w:p w:rsidR="00BC1557" w:rsidRPr="00256A8E" w:rsidRDefault="00BC1557" w:rsidP="00454966">
      <w:pPr>
        <w:spacing w:line="240" w:lineRule="auto"/>
        <w:jc w:val="both"/>
        <w:rPr>
          <w:rFonts w:ascii="Verdana" w:hAnsi="Verdana"/>
        </w:rPr>
      </w:pPr>
      <w:r w:rsidRPr="00256A8E">
        <w:rPr>
          <w:rFonts w:ascii="Verdana" w:hAnsi="Verdana"/>
        </w:rPr>
        <w:t>Misiones, Buenos Aires, Tierra del Fuego, Corrientes,  Chubut (2006, MSN)</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b/>
        </w:rPr>
      </w:pPr>
      <w:r w:rsidRPr="00256A8E">
        <w:rPr>
          <w:rFonts w:ascii="Verdana" w:hAnsi="Verdana"/>
          <w:b/>
        </w:rPr>
        <w:t>Máxima cantidad de donaciones anuales por persona (DALE)</w:t>
      </w:r>
    </w:p>
    <w:p w:rsidR="00BC1557" w:rsidRPr="00256A8E" w:rsidRDefault="00BC1557" w:rsidP="00454966">
      <w:pPr>
        <w:spacing w:line="240" w:lineRule="auto"/>
        <w:jc w:val="both"/>
        <w:rPr>
          <w:rFonts w:ascii="Verdana" w:hAnsi="Verdana"/>
        </w:rPr>
      </w:pPr>
      <w:r w:rsidRPr="00256A8E">
        <w:rPr>
          <w:rFonts w:ascii="Verdana" w:hAnsi="Verdana"/>
          <w:b/>
        </w:rPr>
        <w:t>Hombres:</w:t>
      </w:r>
      <w:r w:rsidRPr="00256A8E">
        <w:rPr>
          <w:rFonts w:ascii="Verdana" w:hAnsi="Verdana"/>
        </w:rPr>
        <w:t xml:space="preserve"> 5</w:t>
      </w:r>
    </w:p>
    <w:p w:rsidR="00BC1557" w:rsidRPr="00256A8E" w:rsidRDefault="00BC1557" w:rsidP="00454966">
      <w:pPr>
        <w:spacing w:line="240" w:lineRule="auto"/>
        <w:jc w:val="both"/>
        <w:rPr>
          <w:rFonts w:ascii="Verdana" w:hAnsi="Verdana"/>
        </w:rPr>
      </w:pPr>
      <w:r w:rsidRPr="00256A8E">
        <w:rPr>
          <w:rFonts w:ascii="Verdana" w:hAnsi="Verdana"/>
          <w:b/>
        </w:rPr>
        <w:t>Mujeres:</w:t>
      </w:r>
      <w:r w:rsidRPr="00256A8E">
        <w:rPr>
          <w:rFonts w:ascii="Verdana" w:hAnsi="Verdana"/>
        </w:rPr>
        <w:t xml:space="preserve"> 4</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Datos sobre la extracción</w:t>
      </w:r>
    </w:p>
    <w:p w:rsidR="00BC1557" w:rsidRPr="00256A8E" w:rsidRDefault="00BC1557" w:rsidP="00454966">
      <w:pPr>
        <w:spacing w:line="240" w:lineRule="auto"/>
        <w:jc w:val="both"/>
        <w:rPr>
          <w:rFonts w:ascii="Verdana" w:hAnsi="Verdana"/>
        </w:rPr>
      </w:pPr>
      <w:r w:rsidRPr="00256A8E">
        <w:rPr>
          <w:rFonts w:ascii="Verdana" w:hAnsi="Verdana"/>
          <w:b/>
        </w:rPr>
        <w:t>Cantidad:</w:t>
      </w:r>
      <w:r w:rsidRPr="00256A8E">
        <w:rPr>
          <w:rFonts w:ascii="Verdana" w:hAnsi="Verdana"/>
        </w:rPr>
        <w:t xml:space="preserve"> 450ml +- 10% </w:t>
      </w:r>
      <w:r w:rsidRPr="00256A8E">
        <w:rPr>
          <w:rFonts w:ascii="Verdana" w:hAnsi="Verdana"/>
          <w:b/>
        </w:rPr>
        <w:t>Duración:</w:t>
      </w:r>
      <w:r w:rsidRPr="00256A8E">
        <w:rPr>
          <w:rFonts w:ascii="Verdana" w:hAnsi="Verdana"/>
        </w:rPr>
        <w:t xml:space="preserve"> 15 min. </w:t>
      </w:r>
      <w:r w:rsidRPr="00256A8E">
        <w:rPr>
          <w:rFonts w:ascii="Verdana" w:hAnsi="Verdana"/>
          <w:b/>
        </w:rPr>
        <w:t>Beneficiarios:</w:t>
      </w:r>
      <w:r w:rsidRPr="00256A8E">
        <w:rPr>
          <w:rFonts w:ascii="Verdana" w:hAnsi="Verdana"/>
        </w:rPr>
        <w:t xml:space="preserve"> 3 personas</w:t>
      </w:r>
    </w:p>
    <w:p w:rsidR="00BC1557" w:rsidRPr="00256A8E" w:rsidRDefault="00BC1557" w:rsidP="00454966">
      <w:pPr>
        <w:spacing w:line="240" w:lineRule="auto"/>
        <w:jc w:val="both"/>
        <w:rPr>
          <w:rFonts w:ascii="Verdana" w:hAnsi="Verdana"/>
          <w:b/>
        </w:rPr>
      </w:pPr>
      <w:r w:rsidRPr="00256A8E">
        <w:rPr>
          <w:rFonts w:ascii="Verdana" w:hAnsi="Verdana"/>
          <w:b/>
        </w:rPr>
        <w:t>Duración:</w:t>
      </w:r>
    </w:p>
    <w:p w:rsidR="00BC1557" w:rsidRPr="00256A8E" w:rsidRDefault="00BC1557" w:rsidP="00454966">
      <w:pPr>
        <w:spacing w:line="240" w:lineRule="auto"/>
        <w:ind w:firstLine="720"/>
        <w:jc w:val="both"/>
        <w:rPr>
          <w:rFonts w:ascii="Verdana" w:hAnsi="Verdana"/>
        </w:rPr>
      </w:pPr>
      <w:r w:rsidRPr="00256A8E">
        <w:rPr>
          <w:rFonts w:ascii="Verdana" w:hAnsi="Verdana"/>
          <w:b/>
        </w:rPr>
        <w:t>Plasma:</w:t>
      </w:r>
      <w:r w:rsidRPr="00256A8E">
        <w:rPr>
          <w:rFonts w:ascii="Verdana" w:hAnsi="Verdana"/>
        </w:rPr>
        <w:t xml:space="preserve"> 1 año,</w:t>
      </w:r>
    </w:p>
    <w:p w:rsidR="00BC1557" w:rsidRPr="00256A8E" w:rsidRDefault="00BC1557" w:rsidP="00454966">
      <w:pPr>
        <w:spacing w:line="240" w:lineRule="auto"/>
        <w:ind w:firstLine="720"/>
        <w:jc w:val="both"/>
        <w:rPr>
          <w:rFonts w:ascii="Verdana" w:hAnsi="Verdana"/>
        </w:rPr>
      </w:pPr>
      <w:r w:rsidRPr="00256A8E">
        <w:rPr>
          <w:rFonts w:ascii="Verdana" w:hAnsi="Verdana"/>
          <w:b/>
        </w:rPr>
        <w:t>Glóbulos rojos:</w:t>
      </w:r>
      <w:r w:rsidRPr="00256A8E">
        <w:rPr>
          <w:rFonts w:ascii="Verdana" w:hAnsi="Verdana"/>
        </w:rPr>
        <w:t xml:space="preserve"> 42 días</w:t>
      </w:r>
    </w:p>
    <w:p w:rsidR="000C65F3" w:rsidRDefault="00BC1557" w:rsidP="00454966">
      <w:pPr>
        <w:spacing w:line="240" w:lineRule="auto"/>
        <w:ind w:firstLine="720"/>
        <w:jc w:val="both"/>
        <w:rPr>
          <w:rFonts w:ascii="Verdana" w:hAnsi="Verdana"/>
        </w:rPr>
      </w:pPr>
      <w:r w:rsidRPr="00256A8E">
        <w:rPr>
          <w:rFonts w:ascii="Verdana" w:hAnsi="Verdana"/>
          <w:b/>
        </w:rPr>
        <w:t xml:space="preserve">Plaquetas: </w:t>
      </w:r>
      <w:r w:rsidRPr="00256A8E">
        <w:rPr>
          <w:rFonts w:ascii="Verdana" w:hAnsi="Verdana"/>
        </w:rPr>
        <w:t>5 días.</w:t>
      </w:r>
    </w:p>
    <w:p w:rsidR="000B7954" w:rsidRDefault="000B7954">
      <w:pPr>
        <w:spacing w:line="240" w:lineRule="auto"/>
        <w:jc w:val="both"/>
        <w:rPr>
          <w:rFonts w:ascii="Verdana" w:hAnsi="Verdana"/>
        </w:rPr>
      </w:pPr>
    </w:p>
    <w:p w:rsidR="00BB1C2C" w:rsidRDefault="00FB6E62" w:rsidP="00BB1C2C">
      <w:pPr>
        <w:spacing w:line="240" w:lineRule="auto"/>
        <w:jc w:val="both"/>
        <w:rPr>
          <w:rFonts w:ascii="Verdana" w:hAnsi="Verdana"/>
        </w:rPr>
      </w:pPr>
      <w:r>
        <w:rPr>
          <w:rFonts w:ascii="Verdana" w:hAnsi="Verdana"/>
        </w:rPr>
        <w:t xml:space="preserve">Actualmente no hay en la Argentina un sistema similar. </w:t>
      </w:r>
    </w:p>
    <w:p w:rsidR="00BB1C2C" w:rsidRDefault="00BB1C2C" w:rsidP="00BB1C2C">
      <w:pPr>
        <w:spacing w:line="240" w:lineRule="auto"/>
        <w:jc w:val="both"/>
        <w:rPr>
          <w:rFonts w:ascii="Verdana" w:hAnsi="Verdana"/>
        </w:rPr>
      </w:pPr>
      <w:r>
        <w:rPr>
          <w:rFonts w:ascii="Verdana" w:hAnsi="Verdana"/>
        </w:rPr>
        <w:t>El relevamiento realizado nos indica que existe un sistema de control similar México</w:t>
      </w:r>
      <w:r w:rsidR="00FB6E62">
        <w:rPr>
          <w:rFonts w:ascii="Verdana" w:hAnsi="Verdana"/>
        </w:rPr>
        <w:t xml:space="preserve"> y España. </w:t>
      </w:r>
    </w:p>
    <w:p w:rsidR="000B7954" w:rsidRDefault="00BB1C2C" w:rsidP="00BB1C2C">
      <w:pPr>
        <w:spacing w:line="240" w:lineRule="auto"/>
        <w:jc w:val="both"/>
        <w:rPr>
          <w:rFonts w:ascii="Verdana" w:hAnsi="Verdana"/>
        </w:rPr>
      </w:pPr>
      <w:r>
        <w:rPr>
          <w:rFonts w:ascii="Verdana" w:hAnsi="Verdana"/>
        </w:rPr>
        <w:t xml:space="preserve">Dichos </w:t>
      </w:r>
      <w:r w:rsidR="00FB6E62">
        <w:rPr>
          <w:rFonts w:ascii="Verdana" w:hAnsi="Verdana"/>
        </w:rPr>
        <w:t>sistema</w:t>
      </w:r>
      <w:r>
        <w:rPr>
          <w:rFonts w:ascii="Verdana" w:hAnsi="Verdana"/>
        </w:rPr>
        <w:t>s</w:t>
      </w:r>
      <w:r w:rsidR="00FB6E62">
        <w:rPr>
          <w:rFonts w:ascii="Verdana" w:hAnsi="Verdana"/>
        </w:rPr>
        <w:t xml:space="preserve"> brindan algunas de las prestaciones que RUDS pero son desarrollos de los laboratorios (</w:t>
      </w:r>
      <w:r>
        <w:rPr>
          <w:rFonts w:ascii="Verdana" w:hAnsi="Verdana"/>
        </w:rPr>
        <w:t>No comerciables), con lo cual no integra a la totalidad del país sino que son de uso privado.</w:t>
      </w:r>
    </w:p>
    <w:p w:rsidR="000B7954" w:rsidDel="000C35C4" w:rsidRDefault="000B7954">
      <w:pPr>
        <w:spacing w:line="240" w:lineRule="auto"/>
        <w:jc w:val="both"/>
        <w:rPr>
          <w:del w:id="48" w:author="IBM_END_USER" w:date="2010-04-29T12:14:00Z"/>
          <w:rFonts w:ascii="Verdana" w:hAnsi="Verdana"/>
        </w:rPr>
      </w:pPr>
    </w:p>
    <w:p w:rsidR="000B7954" w:rsidRDefault="000B7954">
      <w:pPr>
        <w:spacing w:line="240" w:lineRule="auto"/>
        <w:jc w:val="both"/>
        <w:rPr>
          <w:rFonts w:ascii="Verdana" w:hAnsi="Verdana"/>
        </w:rPr>
      </w:pPr>
    </w:p>
    <w:p w:rsidR="00BC1557" w:rsidRPr="00992534" w:rsidDel="000C35C4" w:rsidRDefault="000C65F3" w:rsidP="000C35C4">
      <w:pPr>
        <w:pStyle w:val="Ttulo1"/>
        <w:rPr>
          <w:del w:id="49" w:author="IBM_END_USER" w:date="2010-04-29T12:14:00Z"/>
        </w:rPr>
        <w:pPrChange w:id="50" w:author="IBM_END_USER" w:date="2010-04-29T12:14:00Z">
          <w:pPr>
            <w:spacing w:line="240" w:lineRule="auto"/>
            <w:ind w:firstLine="720"/>
            <w:jc w:val="both"/>
          </w:pPr>
        </w:pPrChange>
      </w:pPr>
      <w:del w:id="51" w:author="IBM_END_USER" w:date="2010-04-29T12:14:00Z">
        <w:r w:rsidDel="000C35C4">
          <w:br w:type="page"/>
        </w:r>
      </w:del>
    </w:p>
    <w:p w:rsidR="00BC1557" w:rsidRPr="00256A8E" w:rsidRDefault="00BC1557" w:rsidP="000C35C4">
      <w:pPr>
        <w:pStyle w:val="Ttulo1"/>
        <w:pPrChange w:id="52" w:author="IBM_END_USER" w:date="2010-04-29T12:14:00Z">
          <w:pPr>
            <w:pStyle w:val="Ttulo1"/>
            <w:spacing w:line="240" w:lineRule="auto"/>
            <w:jc w:val="both"/>
          </w:pPr>
        </w:pPrChange>
      </w:pPr>
      <w:bookmarkStart w:id="53" w:name="_Toc259097728"/>
      <w:r w:rsidRPr="00256A8E">
        <w:lastRenderedPageBreak/>
        <w:t>Análisis F.O.D.A</w:t>
      </w:r>
      <w:bookmarkEnd w:id="53"/>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rPr>
        <w:t>A continuación se detalla el cuadro de situación actual del proyecto, respecto de los factores internos y externos que pudieran afectar (positiva o negativamente) el desarrollo normal del mismo.</w:t>
      </w:r>
    </w:p>
    <w:p w:rsidR="00BC1557" w:rsidRPr="00256A8E" w:rsidRDefault="00BC1557" w:rsidP="00454966">
      <w:pPr>
        <w:spacing w:line="240" w:lineRule="auto"/>
        <w:jc w:val="both"/>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6"/>
        <w:gridCol w:w="4264"/>
      </w:tblGrid>
      <w:tr w:rsidR="00BC1557" w:rsidRPr="00256A8E">
        <w:trPr>
          <w:jc w:val="center"/>
        </w:trPr>
        <w:tc>
          <w:tcPr>
            <w:tcW w:w="4456" w:type="dxa"/>
            <w:shd w:val="clear" w:color="auto" w:fill="92CDDC"/>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FACTORES INTERNOS</w:t>
            </w:r>
          </w:p>
        </w:tc>
        <w:tc>
          <w:tcPr>
            <w:tcW w:w="4264" w:type="dxa"/>
            <w:shd w:val="clear" w:color="auto" w:fill="92CDDC"/>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FACTORES EXTERNOS</w:t>
            </w:r>
          </w:p>
        </w:tc>
      </w:tr>
      <w:tr w:rsidR="00BC1557" w:rsidRPr="00256A8E">
        <w:trPr>
          <w:jc w:val="center"/>
        </w:trPr>
        <w:tc>
          <w:tcPr>
            <w:tcW w:w="4456" w:type="dxa"/>
            <w:shd w:val="clear" w:color="auto" w:fill="92D050"/>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Fortalezas</w:t>
            </w:r>
          </w:p>
        </w:tc>
        <w:tc>
          <w:tcPr>
            <w:tcW w:w="4264" w:type="dxa"/>
            <w:shd w:val="clear" w:color="auto" w:fill="92D050"/>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Oportunidades</w:t>
            </w:r>
          </w:p>
        </w:tc>
      </w:tr>
      <w:tr w:rsidR="00BC1557" w:rsidRPr="00256A8E">
        <w:trPr>
          <w:jc w:val="center"/>
        </w:trPr>
        <w:tc>
          <w:tcPr>
            <w:tcW w:w="4456" w:type="dxa"/>
          </w:tcPr>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Gran motivación de los integrantes del grupo para que se cumpla el proyecto.</w:t>
            </w:r>
          </w:p>
          <w:p w:rsidR="00BC1557" w:rsidRPr="00256A8E"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Mejoras en los tiempos de atención.</w:t>
            </w:r>
          </w:p>
          <w:p w:rsidR="00BC1557"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Numerosos contactos con profesionales de Argentina y Estados Unidos trabajando en bancos de sangre.</w:t>
            </w:r>
          </w:p>
          <w:p w:rsidR="00211F2D" w:rsidRPr="00256A8E" w:rsidRDefault="00211F2D" w:rsidP="00454966">
            <w:pPr>
              <w:numPr>
                <w:ilvl w:val="1"/>
                <w:numId w:val="9"/>
              </w:numPr>
              <w:tabs>
                <w:tab w:val="clear" w:pos="2840"/>
              </w:tabs>
              <w:spacing w:line="240" w:lineRule="auto"/>
              <w:ind w:left="0" w:hanging="300"/>
              <w:jc w:val="both"/>
              <w:rPr>
                <w:rFonts w:ascii="Verdana" w:hAnsi="Verdana"/>
                <w:sz w:val="18"/>
                <w:szCs w:val="18"/>
              </w:rPr>
            </w:pPr>
            <w:r>
              <w:rPr>
                <w:rFonts w:ascii="Verdana" w:hAnsi="Verdana"/>
                <w:sz w:val="18"/>
                <w:szCs w:val="18"/>
              </w:rPr>
              <w:t>Alto grado de integración a nivel trabajo grupal.</w:t>
            </w:r>
          </w:p>
          <w:p w:rsidR="00BC1557"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Gran unicidad de grupo.</w:t>
            </w:r>
          </w:p>
          <w:p w:rsidR="00211F2D" w:rsidRPr="00256A8E" w:rsidRDefault="00211F2D" w:rsidP="00454966">
            <w:pPr>
              <w:numPr>
                <w:ilvl w:val="1"/>
                <w:numId w:val="9"/>
              </w:numPr>
              <w:tabs>
                <w:tab w:val="clear" w:pos="2840"/>
                <w:tab w:val="num" w:pos="-137"/>
              </w:tabs>
              <w:spacing w:line="240" w:lineRule="auto"/>
              <w:ind w:left="0" w:hanging="300"/>
              <w:jc w:val="both"/>
              <w:rPr>
                <w:rFonts w:ascii="Verdana" w:hAnsi="Verdana"/>
                <w:sz w:val="18"/>
                <w:szCs w:val="18"/>
              </w:rPr>
            </w:pPr>
          </w:p>
        </w:tc>
        <w:tc>
          <w:tcPr>
            <w:tcW w:w="4264" w:type="dxa"/>
          </w:tcPr>
          <w:p w:rsidR="00BC1557" w:rsidRPr="00256A8E"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Posibilidad de vender el sistema a bancos de sangre privados.</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No existen competidores actualmente.</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Alta posibilidad de implementación.</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El proyecto es algo innovador y útil a nivel nacional.</w:t>
            </w:r>
          </w:p>
          <w:p w:rsidR="00BC1557" w:rsidRPr="00256A8E" w:rsidRDefault="00CA1271" w:rsidP="00454966">
            <w:pPr>
              <w:spacing w:line="240" w:lineRule="auto"/>
              <w:jc w:val="both"/>
              <w:rPr>
                <w:rFonts w:ascii="Verdana" w:hAnsi="Verdana"/>
                <w:sz w:val="18"/>
                <w:szCs w:val="18"/>
              </w:rPr>
            </w:pPr>
            <w:r>
              <w:rPr>
                <w:rFonts w:ascii="Verdana" w:hAnsi="Verdana"/>
                <w:sz w:val="18"/>
                <w:szCs w:val="18"/>
              </w:rPr>
              <w:t>Posibilidad de interconexión con otros países, agilizando los requerimientos de sangre de personas que viajen al exterior.</w:t>
            </w:r>
          </w:p>
        </w:tc>
      </w:tr>
      <w:tr w:rsidR="00BC1557" w:rsidRPr="00256A8E">
        <w:trPr>
          <w:jc w:val="center"/>
        </w:trPr>
        <w:tc>
          <w:tcPr>
            <w:tcW w:w="4456" w:type="dxa"/>
            <w:shd w:val="clear" w:color="auto" w:fill="E36C0A"/>
          </w:tcPr>
          <w:p w:rsidR="00BC1557" w:rsidRPr="00256A8E" w:rsidRDefault="00BC1557" w:rsidP="00454966">
            <w:pPr>
              <w:spacing w:line="240" w:lineRule="auto"/>
              <w:jc w:val="both"/>
              <w:rPr>
                <w:rFonts w:ascii="Verdana" w:hAnsi="Verdana"/>
                <w:b/>
                <w:sz w:val="18"/>
                <w:szCs w:val="18"/>
              </w:rPr>
            </w:pPr>
            <w:r w:rsidRPr="00256A8E">
              <w:rPr>
                <w:rFonts w:ascii="Verdana" w:hAnsi="Verdana"/>
                <w:b/>
                <w:sz w:val="18"/>
                <w:szCs w:val="18"/>
              </w:rPr>
              <w:t>Debilidades</w:t>
            </w:r>
          </w:p>
        </w:tc>
        <w:tc>
          <w:tcPr>
            <w:tcW w:w="4264" w:type="dxa"/>
            <w:shd w:val="clear" w:color="auto" w:fill="E36C0A"/>
          </w:tcPr>
          <w:p w:rsidR="00BC1557" w:rsidRPr="00256A8E" w:rsidRDefault="00BC1557" w:rsidP="00454966">
            <w:pPr>
              <w:spacing w:line="240" w:lineRule="auto"/>
              <w:jc w:val="both"/>
              <w:rPr>
                <w:rFonts w:ascii="Verdana" w:hAnsi="Verdana"/>
                <w:b/>
                <w:sz w:val="18"/>
                <w:szCs w:val="18"/>
              </w:rPr>
            </w:pPr>
            <w:r w:rsidRPr="00256A8E">
              <w:rPr>
                <w:rFonts w:ascii="Verdana" w:hAnsi="Verdana"/>
                <w:b/>
                <w:sz w:val="18"/>
                <w:szCs w:val="18"/>
              </w:rPr>
              <w:t>Amenazas</w:t>
            </w:r>
          </w:p>
        </w:tc>
      </w:tr>
      <w:tr w:rsidR="00BC1557" w:rsidRPr="00256A8E">
        <w:trPr>
          <w:jc w:val="center"/>
        </w:trPr>
        <w:tc>
          <w:tcPr>
            <w:tcW w:w="4456" w:type="dxa"/>
          </w:tcPr>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Poco conocimiento de la realidad de los bancos de sangre por los integrantes del grupo.</w:t>
            </w:r>
          </w:p>
          <w:p w:rsidR="00BC1557" w:rsidRPr="00256A8E" w:rsidRDefault="00B06E53" w:rsidP="00B06E53">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Diseño planteado no se pueda implementar a nivel nacional</w:t>
            </w:r>
            <w:bookmarkStart w:id="54" w:name="_GoBack"/>
            <w:bookmarkEnd w:id="54"/>
          </w:p>
        </w:tc>
        <w:tc>
          <w:tcPr>
            <w:tcW w:w="4264" w:type="dxa"/>
          </w:tcPr>
          <w:p w:rsidR="00BC1557"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Algunos Hospitales pueden presentar problemas en el acceso a una conexión a Internet.</w:t>
            </w:r>
          </w:p>
          <w:p w:rsidR="00B06E53" w:rsidRPr="00256A8E" w:rsidRDefault="00B06E53" w:rsidP="00B06E53">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Reacción negativa a la nueva tecnología de parte de los usuarios.</w:t>
            </w:r>
          </w:p>
          <w:p w:rsidR="00B06E53" w:rsidRPr="00256A8E" w:rsidRDefault="00B06E53"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Posibilidad de una debacle económica nacional.</w:t>
            </w:r>
          </w:p>
          <w:p w:rsidR="00BC1557" w:rsidRPr="00256A8E" w:rsidRDefault="00BC1557" w:rsidP="00E13748">
            <w:pPr>
              <w:numPr>
                <w:ilvl w:val="1"/>
                <w:numId w:val="9"/>
              </w:numPr>
              <w:tabs>
                <w:tab w:val="clear" w:pos="2840"/>
              </w:tabs>
              <w:spacing w:line="240" w:lineRule="auto"/>
              <w:ind w:left="0" w:hanging="300"/>
              <w:jc w:val="both"/>
              <w:rPr>
                <w:rFonts w:ascii="Verdana" w:hAnsi="Verdana"/>
                <w:sz w:val="18"/>
                <w:szCs w:val="18"/>
              </w:rPr>
            </w:pPr>
          </w:p>
        </w:tc>
      </w:tr>
    </w:tbl>
    <w:p w:rsidR="00BC1557" w:rsidRDefault="00BC1557" w:rsidP="00454966">
      <w:pPr>
        <w:pStyle w:val="Ttulo1"/>
        <w:spacing w:line="240" w:lineRule="auto"/>
        <w:rPr>
          <w:rFonts w:ascii="Verdana" w:hAnsi="Verdana"/>
          <w:szCs w:val="24"/>
          <w:u w:val="single"/>
        </w:rPr>
      </w:pPr>
      <w:bookmarkStart w:id="55" w:name="_Toc259097729"/>
      <w:r w:rsidRPr="00205F5F">
        <w:rPr>
          <w:rFonts w:ascii="Verdana" w:hAnsi="Verdana"/>
          <w:szCs w:val="24"/>
          <w:u w:val="single"/>
        </w:rPr>
        <w:t>Estrategia de Negocio</w:t>
      </w:r>
      <w:bookmarkEnd w:id="55"/>
    </w:p>
    <w:p w:rsidR="00F67B86" w:rsidRDefault="00D7780C" w:rsidP="00F67B86">
      <w:pPr>
        <w:tabs>
          <w:tab w:val="left" w:pos="709"/>
        </w:tabs>
        <w:jc w:val="both"/>
        <w:rPr>
          <w:rFonts w:ascii="Verdana" w:hAnsi="Verdana"/>
        </w:rPr>
      </w:pPr>
      <w:r>
        <w:rPr>
          <w:rFonts w:ascii="Verdana" w:hAnsi="Verdana"/>
        </w:rPr>
        <w:t>Un sistema integrador, y modularizado como lo es RUDS, presenta alta flexibilidad frente a una problemática dada, y ya que hoy en día no existe ninguna herramienta que haga este trabajo, sería una diferenciación importante a nivel Nacional.</w:t>
      </w:r>
    </w:p>
    <w:p w:rsidR="00F67B86" w:rsidRDefault="00F67B86" w:rsidP="00F67B86">
      <w:pPr>
        <w:tabs>
          <w:tab w:val="left" w:pos="709"/>
        </w:tabs>
        <w:jc w:val="both"/>
        <w:rPr>
          <w:rFonts w:ascii="Verdana" w:hAnsi="Verdana"/>
        </w:rPr>
      </w:pPr>
      <w:r>
        <w:rPr>
          <w:rFonts w:ascii="Verdana" w:hAnsi="Verdana"/>
        </w:rPr>
        <w:t xml:space="preserve">La estrategia utilizada para la venta de nuestro producto será </w:t>
      </w:r>
      <w:r w:rsidRPr="00E50FE1">
        <w:rPr>
          <w:rFonts w:ascii="Verdana" w:hAnsi="Verdana"/>
          <w:b/>
        </w:rPr>
        <w:t>Enfoque</w:t>
      </w:r>
      <w:r>
        <w:rPr>
          <w:rFonts w:ascii="Verdana" w:hAnsi="Verdana"/>
        </w:rPr>
        <w:t>, debido a que estamos innovando sobre el mercado de la Nación Argentina, con un producto de estas características.</w:t>
      </w:r>
    </w:p>
    <w:p w:rsidR="00BC1557" w:rsidRDefault="00BC1557" w:rsidP="00454966">
      <w:pPr>
        <w:pStyle w:val="Ttulo1"/>
        <w:spacing w:line="240" w:lineRule="auto"/>
        <w:jc w:val="both"/>
        <w:rPr>
          <w:rFonts w:ascii="Verdana" w:hAnsi="Verdana"/>
          <w:u w:val="single"/>
        </w:rPr>
      </w:pPr>
      <w:bookmarkStart w:id="56" w:name="_Toc259097730"/>
      <w:r w:rsidRPr="00256A8E">
        <w:rPr>
          <w:rFonts w:ascii="Verdana" w:hAnsi="Verdana"/>
          <w:u w:val="single"/>
        </w:rPr>
        <w:t>Metodología del proyecto</w:t>
      </w:r>
      <w:bookmarkEnd w:id="56"/>
    </w:p>
    <w:p w:rsidR="000525AB" w:rsidRDefault="000525AB" w:rsidP="000525AB"/>
    <w:p w:rsidR="000525AB" w:rsidRDefault="000525AB" w:rsidP="00D7780C">
      <w:pPr>
        <w:jc w:val="both"/>
        <w:rPr>
          <w:rFonts w:ascii="Verdana" w:hAnsi="Verdana"/>
        </w:rPr>
      </w:pPr>
      <w:r>
        <w:rPr>
          <w:rFonts w:ascii="Verdana" w:hAnsi="Verdana"/>
        </w:rPr>
        <w:t xml:space="preserve">El proyecto se administrara mediante la metodología del Project Management Institute (PMI), dada que la misma tiene probados resultados en la administración de proyectos y es hoy en </w:t>
      </w:r>
      <w:r w:rsidR="00BB1C2C">
        <w:rPr>
          <w:rFonts w:ascii="Verdana" w:hAnsi="Verdana"/>
        </w:rPr>
        <w:t>día</w:t>
      </w:r>
      <w:r>
        <w:rPr>
          <w:rFonts w:ascii="Verdana" w:hAnsi="Verdana"/>
        </w:rPr>
        <w:t xml:space="preserve"> considerada como la norma de referencia en lo que respecta a la administración de proyectos.</w:t>
      </w:r>
    </w:p>
    <w:p w:rsidR="000525AB" w:rsidRDefault="000525AB" w:rsidP="000525AB">
      <w:pPr>
        <w:rPr>
          <w:rFonts w:ascii="Verdana" w:hAnsi="Verdana"/>
        </w:rPr>
      </w:pPr>
    </w:p>
    <w:p w:rsidR="000525AB" w:rsidRDefault="000525AB" w:rsidP="000525AB">
      <w:pPr>
        <w:rPr>
          <w:rFonts w:ascii="Verdana" w:hAnsi="Verdana"/>
        </w:rPr>
      </w:pPr>
      <w:r>
        <w:rPr>
          <w:rFonts w:ascii="Verdana" w:hAnsi="Verdana"/>
        </w:rPr>
        <w:t>Para ello se cuenta con un PM certificado como PMP con amplia experiencia en la administración de proyectos de desarrollo informático.</w:t>
      </w:r>
    </w:p>
    <w:p w:rsidR="000525AB" w:rsidRDefault="000525AB" w:rsidP="000525AB">
      <w:pPr>
        <w:rPr>
          <w:rFonts w:ascii="Verdana" w:hAnsi="Verdana"/>
        </w:rPr>
      </w:pPr>
    </w:p>
    <w:p w:rsidR="00E16474" w:rsidRDefault="00E16474" w:rsidP="00E16474">
      <w:pPr>
        <w:rPr>
          <w:rFonts w:ascii="Verdana" w:hAnsi="Verdana"/>
        </w:rPr>
      </w:pPr>
      <w:r>
        <w:rPr>
          <w:rFonts w:ascii="Verdana" w:hAnsi="Verdana"/>
        </w:rPr>
        <w:t>Las fases que comprenden a nuestro proyecto serán:</w:t>
      </w:r>
    </w:p>
    <w:p w:rsidR="00E16474" w:rsidRDefault="00E16474" w:rsidP="000525AB">
      <w:pPr>
        <w:rPr>
          <w:rFonts w:ascii="Verdana" w:hAnsi="Verdana"/>
        </w:rPr>
      </w:pPr>
    </w:p>
    <w:p w:rsidR="00E16474" w:rsidRDefault="00E16474" w:rsidP="00E16474">
      <w:pPr>
        <w:pStyle w:val="Prrafodelista"/>
        <w:numPr>
          <w:ilvl w:val="0"/>
          <w:numId w:val="20"/>
        </w:numPr>
      </w:pPr>
      <w:r w:rsidRPr="00E16474">
        <w:rPr>
          <w:b/>
          <w:u w:val="single"/>
        </w:rPr>
        <w:t>Relevamiento</w:t>
      </w:r>
      <w:r>
        <w:t>: Es en esta etapa donde se realizada todo el relevamiento necesario para la comprensión de la problemática, sus implicancias, alcance, etc.</w:t>
      </w:r>
    </w:p>
    <w:p w:rsidR="00E16474" w:rsidRDefault="00E16474" w:rsidP="00E16474">
      <w:pPr>
        <w:pStyle w:val="Prrafodelista"/>
        <w:numPr>
          <w:ilvl w:val="0"/>
          <w:numId w:val="20"/>
        </w:numPr>
      </w:pPr>
      <w:r w:rsidRPr="00E16474">
        <w:rPr>
          <w:b/>
          <w:u w:val="single"/>
        </w:rPr>
        <w:t>Estudios de factibilidad</w:t>
      </w:r>
      <w:r>
        <w:t>: Análisis de factibilidad necesarios.</w:t>
      </w:r>
    </w:p>
    <w:p w:rsidR="00E16474" w:rsidRDefault="00E16474" w:rsidP="00E16474">
      <w:pPr>
        <w:pStyle w:val="Prrafodelista"/>
        <w:numPr>
          <w:ilvl w:val="0"/>
          <w:numId w:val="20"/>
        </w:numPr>
      </w:pPr>
      <w:r w:rsidRPr="00E16474">
        <w:rPr>
          <w:b/>
          <w:u w:val="single"/>
        </w:rPr>
        <w:t>Análisis de datos relevados</w:t>
      </w:r>
      <w:r>
        <w:t xml:space="preserve">: </w:t>
      </w:r>
      <w:r w:rsidR="00BB1C2C">
        <w:t>Análisis</w:t>
      </w:r>
      <w:r>
        <w:t xml:space="preserve"> de los datos realizados, permite el entendimiento de la problemática y es el principal input para el diseño arquitectónico.</w:t>
      </w:r>
    </w:p>
    <w:p w:rsidR="00E16474" w:rsidRDefault="00E16474" w:rsidP="00E16474">
      <w:pPr>
        <w:pStyle w:val="Prrafodelista"/>
        <w:numPr>
          <w:ilvl w:val="0"/>
          <w:numId w:val="20"/>
        </w:numPr>
      </w:pPr>
      <w:r w:rsidRPr="00E16474">
        <w:rPr>
          <w:b/>
          <w:u w:val="single"/>
        </w:rPr>
        <w:t>Diseño arquitectónico</w:t>
      </w:r>
      <w:r>
        <w:t xml:space="preserve">: En el mismo se lleva a cabo del diseño lógico del sistema a </w:t>
      </w:r>
      <w:r>
        <w:lastRenderedPageBreak/>
        <w:t>desarrollar.</w:t>
      </w:r>
    </w:p>
    <w:p w:rsidR="00E16474" w:rsidRDefault="00E16474" w:rsidP="00E16474">
      <w:pPr>
        <w:pStyle w:val="Prrafodelista"/>
        <w:numPr>
          <w:ilvl w:val="0"/>
          <w:numId w:val="20"/>
        </w:numPr>
      </w:pPr>
      <w:r w:rsidRPr="00E16474">
        <w:rPr>
          <w:b/>
          <w:u w:val="single"/>
        </w:rPr>
        <w:t>Desarrollo</w:t>
      </w:r>
      <w:r>
        <w:t>: Desarrollo propio del sistema.</w:t>
      </w:r>
    </w:p>
    <w:p w:rsidR="00E16474" w:rsidRDefault="00E16474" w:rsidP="00E16474">
      <w:pPr>
        <w:pStyle w:val="Prrafodelista"/>
        <w:numPr>
          <w:ilvl w:val="0"/>
          <w:numId w:val="20"/>
        </w:numPr>
      </w:pPr>
      <w:r w:rsidRPr="00E16474">
        <w:rPr>
          <w:b/>
          <w:u w:val="single"/>
        </w:rPr>
        <w:t>Testing</w:t>
      </w:r>
      <w:r>
        <w:t>: Testeo de la funcionalidad y búsqueda de errores.</w:t>
      </w:r>
    </w:p>
    <w:p w:rsidR="00E16474" w:rsidRDefault="00E16474" w:rsidP="00E16474">
      <w:pPr>
        <w:pStyle w:val="Prrafodelista"/>
        <w:numPr>
          <w:ilvl w:val="0"/>
          <w:numId w:val="20"/>
        </w:numPr>
      </w:pPr>
      <w:r w:rsidRPr="00E16474">
        <w:rPr>
          <w:b/>
          <w:u w:val="single"/>
        </w:rPr>
        <w:t>Implementación</w:t>
      </w:r>
      <w:r>
        <w:t>: Se lleva a cabo la implementación del sistema, el mismo se realizara por etapas y seleccionando usuarios claves que ayudaran a realizar la misma.</w:t>
      </w:r>
    </w:p>
    <w:p w:rsidR="00E16474" w:rsidRDefault="00E16474" w:rsidP="00E16474">
      <w:pPr>
        <w:pStyle w:val="Prrafodelista"/>
        <w:numPr>
          <w:ilvl w:val="0"/>
          <w:numId w:val="20"/>
        </w:numPr>
      </w:pPr>
      <w:r w:rsidRPr="00E16474">
        <w:rPr>
          <w:b/>
          <w:u w:val="single"/>
        </w:rPr>
        <w:t>Control</w:t>
      </w:r>
      <w:r>
        <w:t xml:space="preserve">: Esta esta es paralela a toda la duración del proyecto y es en la cual se irán monitoreando los KPI (Key performance </w:t>
      </w:r>
      <w:r w:rsidRPr="00251484">
        <w:rPr>
          <w:lang w:val="es-ES"/>
        </w:rPr>
        <w:t>indicators</w:t>
      </w:r>
      <w:r>
        <w:t>) para poder saber si existe algún desvío en el proyecto y corregir el mismo.</w:t>
      </w:r>
    </w:p>
    <w:p w:rsidR="00E16474" w:rsidRPr="00E16474" w:rsidRDefault="00E16474" w:rsidP="00E16474">
      <w:pPr>
        <w:pStyle w:val="Prrafodelista"/>
        <w:numPr>
          <w:ilvl w:val="0"/>
          <w:numId w:val="20"/>
        </w:numPr>
      </w:pPr>
      <w:r w:rsidRPr="00E16474">
        <w:rPr>
          <w:b/>
          <w:u w:val="single"/>
        </w:rPr>
        <w:t>Análisis de riesgo</w:t>
      </w:r>
      <w:r>
        <w:t xml:space="preserve"> (el manejo de riesgos se lleva a cabo durante toda la duración del proyecto)</w:t>
      </w:r>
    </w:p>
    <w:p w:rsidR="00E16474" w:rsidRDefault="00E16474" w:rsidP="000525AB">
      <w:pPr>
        <w:rPr>
          <w:rFonts w:ascii="Verdana" w:hAnsi="Verdana"/>
        </w:rPr>
      </w:pPr>
    </w:p>
    <w:p w:rsidR="00E16474" w:rsidRDefault="003F7F05" w:rsidP="000525AB">
      <w:pPr>
        <w:rPr>
          <w:rFonts w:ascii="Verdana" w:hAnsi="Verdana"/>
        </w:rPr>
      </w:pPr>
      <w:r>
        <w:rPr>
          <w:rFonts w:ascii="Verdana" w:hAnsi="Verdana"/>
        </w:rPr>
        <w:t>Dadas la cualidades de nuestro proyecto, las etapas de desarrollo, testing y diseño arquitectónico se deberán entrelazar, especialmente la de desarrollo y testing, dado que al desarrollar el sistema de manera incremental y ser el mismo la primera vez que se realice se deberá poseer un programa de testeo continuo.</w:t>
      </w:r>
    </w:p>
    <w:p w:rsidR="006D1F14" w:rsidRDefault="006D1F14" w:rsidP="000525AB">
      <w:pPr>
        <w:rPr>
          <w:rFonts w:ascii="Verdana" w:hAnsi="Verdana"/>
        </w:rPr>
      </w:pPr>
    </w:p>
    <w:p w:rsidR="006D1F14" w:rsidRPr="000525AB" w:rsidRDefault="006D1F14" w:rsidP="000525AB">
      <w:pPr>
        <w:rPr>
          <w:rFonts w:ascii="Verdana" w:hAnsi="Verdana"/>
        </w:rPr>
      </w:pPr>
      <w:r>
        <w:rPr>
          <w:rFonts w:ascii="Verdana" w:hAnsi="Verdana"/>
        </w:rPr>
        <w:t>Cabe destacar que para al momento de lectura de este documento ya se encuentran terminadas las etapas de relevamiento, estudio de factibilidad y análisis de datos relevados.</w:t>
      </w:r>
    </w:p>
    <w:p w:rsidR="00BC1557" w:rsidRDefault="00BC1557" w:rsidP="00454966">
      <w:pPr>
        <w:pStyle w:val="Ttulo1"/>
        <w:spacing w:line="240" w:lineRule="auto"/>
        <w:jc w:val="both"/>
        <w:rPr>
          <w:rFonts w:ascii="Verdana" w:hAnsi="Verdana"/>
          <w:u w:val="single"/>
        </w:rPr>
      </w:pPr>
      <w:bookmarkStart w:id="57" w:name="_Toc259097731"/>
      <w:r w:rsidRPr="00256A8E">
        <w:rPr>
          <w:rFonts w:ascii="Verdana" w:hAnsi="Verdana"/>
          <w:u w:val="single"/>
        </w:rPr>
        <w:t>Factores Críticos de éxito</w:t>
      </w:r>
      <w:bookmarkEnd w:id="57"/>
    </w:p>
    <w:p w:rsidR="008E2772" w:rsidRDefault="008E2772" w:rsidP="008E2772">
      <w:pPr>
        <w:numPr>
          <w:ilvl w:val="0"/>
          <w:numId w:val="21"/>
        </w:numPr>
        <w:rPr>
          <w:rFonts w:ascii="Verdana" w:hAnsi="Verdana"/>
        </w:rPr>
      </w:pPr>
      <w:r w:rsidRPr="008D755B">
        <w:rPr>
          <w:rFonts w:ascii="Verdana" w:hAnsi="Verdana"/>
        </w:rPr>
        <w:t>Resistencia de los Usu</w:t>
      </w:r>
      <w:r>
        <w:rPr>
          <w:rFonts w:ascii="Verdana" w:hAnsi="Verdana"/>
        </w:rPr>
        <w:t>arios</w:t>
      </w:r>
      <w:r w:rsidRPr="008D755B">
        <w:rPr>
          <w:rFonts w:ascii="Verdana" w:hAnsi="Verdana"/>
        </w:rPr>
        <w:t>: Dado que el sistema busca optimizar y mejorar tareas operativas y administrativas es de vital importancia contar con la colaboración de los usuarios</w:t>
      </w:r>
      <w:r>
        <w:rPr>
          <w:rFonts w:ascii="Verdana" w:hAnsi="Verdana"/>
        </w:rPr>
        <w:t xml:space="preserve"> finales.</w:t>
      </w:r>
    </w:p>
    <w:p w:rsidR="008E2772" w:rsidRDefault="008E2772" w:rsidP="008E2772">
      <w:pPr>
        <w:numPr>
          <w:ilvl w:val="0"/>
          <w:numId w:val="21"/>
        </w:numPr>
        <w:rPr>
          <w:rFonts w:ascii="Verdana" w:hAnsi="Verdana"/>
        </w:rPr>
      </w:pPr>
      <w:r>
        <w:rPr>
          <w:rFonts w:ascii="Verdana" w:hAnsi="Verdana"/>
        </w:rPr>
        <w:t>Aspectos Legales: Dado que el sistema va almacenar información confidencial de las personas es de vital importancia la declaración y aceptación de nuestra BBDD con dichos datos ante los organismos correspondientes. Se necesita tener certezas que no contenga impedimentos legales para su implementación.</w:t>
      </w:r>
    </w:p>
    <w:p w:rsidR="008E2772" w:rsidRPr="0065673E" w:rsidRDefault="008E2772" w:rsidP="008E2772">
      <w:pPr>
        <w:numPr>
          <w:ilvl w:val="0"/>
          <w:numId w:val="21"/>
        </w:numPr>
        <w:rPr>
          <w:rFonts w:ascii="Verdana" w:hAnsi="Verdana"/>
        </w:rPr>
      </w:pPr>
      <w:r>
        <w:rPr>
          <w:rFonts w:ascii="Verdana" w:hAnsi="Verdana"/>
        </w:rPr>
        <w:t>Procesos complejos: Es sumamente importante tener claro los procesos a implementar, necesitando toda la información disponible y a los profesionales de la materia para realizar un análisis en profundidad.</w:t>
      </w:r>
    </w:p>
    <w:p w:rsidR="00BC1557" w:rsidRDefault="00BC1557" w:rsidP="00454966">
      <w:pPr>
        <w:pStyle w:val="Ttulo1"/>
        <w:spacing w:line="240" w:lineRule="auto"/>
        <w:jc w:val="both"/>
        <w:rPr>
          <w:rFonts w:ascii="Verdana" w:hAnsi="Verdana"/>
          <w:u w:val="single"/>
        </w:rPr>
      </w:pPr>
      <w:bookmarkStart w:id="58" w:name="_Toc259097732"/>
      <w:r w:rsidRPr="00256A8E">
        <w:rPr>
          <w:rFonts w:ascii="Verdana" w:hAnsi="Verdana"/>
          <w:u w:val="single"/>
        </w:rPr>
        <w:t>Recursos físicos</w:t>
      </w:r>
      <w:bookmarkEnd w:id="58"/>
    </w:p>
    <w:p w:rsidR="00D76A50" w:rsidRDefault="00D76A50" w:rsidP="00D76A50">
      <w:pPr>
        <w:spacing w:line="240" w:lineRule="auto"/>
        <w:jc w:val="both"/>
        <w:rPr>
          <w:rFonts w:ascii="Verdana" w:hAnsi="Verdana"/>
        </w:rPr>
      </w:pPr>
      <w:r w:rsidRPr="00D76A50">
        <w:rPr>
          <w:rFonts w:ascii="Verdana" w:hAnsi="Verdana"/>
        </w:rPr>
        <w:t>A continuación se describen los recursos físicos necesarios para llevar a cabo el proyecto, con su costo estimado.</w:t>
      </w:r>
    </w:p>
    <w:p w:rsidR="00D76A50" w:rsidRPr="00D76A50" w:rsidRDefault="00D76A50" w:rsidP="00D76A50">
      <w:pPr>
        <w:spacing w:line="240" w:lineRule="auto"/>
        <w:jc w:val="both"/>
        <w:rPr>
          <w:rFonts w:ascii="Verdana" w:hAnsi="Verdana"/>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Inmueble:</w:t>
      </w:r>
    </w:p>
    <w:p w:rsidR="00D76A50" w:rsidRPr="00D76A50" w:rsidRDefault="00D76A50" w:rsidP="00D76A50">
      <w:pPr>
        <w:spacing w:line="240" w:lineRule="auto"/>
        <w:jc w:val="both"/>
        <w:rPr>
          <w:rFonts w:ascii="Verdana" w:hAnsi="Verdana"/>
        </w:rPr>
      </w:pPr>
      <w:r w:rsidRPr="00D76A50">
        <w:rPr>
          <w:rFonts w:ascii="Verdana" w:hAnsi="Verdana"/>
        </w:rPr>
        <w:t>Se dispondrán alrededor de 60 mts cuadrados del inmueble de la empresa para alojar 8 personas, el cual incluye los servicios básicos (energía eléctrica, gas, calefacción, aire acondicionado, teléfono)</w:t>
      </w:r>
    </w:p>
    <w:p w:rsidR="00D76A50" w:rsidRDefault="00D76A50" w:rsidP="00D76A50">
      <w:pPr>
        <w:spacing w:line="240" w:lineRule="auto"/>
        <w:jc w:val="both"/>
        <w:rPr>
          <w:rFonts w:ascii="Verdana" w:hAnsi="Verdana"/>
          <w:u w:val="single"/>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Instalaciones:</w:t>
      </w:r>
    </w:p>
    <w:p w:rsidR="00D76A50" w:rsidRPr="00D76A50" w:rsidRDefault="00D76A50" w:rsidP="00D76A50">
      <w:pPr>
        <w:spacing w:line="240" w:lineRule="auto"/>
        <w:jc w:val="both"/>
        <w:rPr>
          <w:rFonts w:ascii="Verdana" w:hAnsi="Verdana"/>
        </w:rPr>
      </w:pPr>
      <w:r w:rsidRPr="00D76A50">
        <w:rPr>
          <w:rFonts w:ascii="Verdana" w:hAnsi="Verdana"/>
        </w:rPr>
        <w:t>Muebles: 6 boxes, con un costo de $ 600 cada uno. 2 escritorios, con un costo de $ 500 cada uno. Sillas, con un costo de $ 200 cada una. 3 Estanterías con un costo de $ 300 cada una.</w:t>
      </w:r>
    </w:p>
    <w:p w:rsidR="00D76A50" w:rsidRPr="00D76A50" w:rsidRDefault="00D76A50" w:rsidP="00D76A50">
      <w:pPr>
        <w:spacing w:line="240" w:lineRule="auto"/>
        <w:jc w:val="both"/>
        <w:rPr>
          <w:rFonts w:ascii="Verdana" w:hAnsi="Verdana"/>
        </w:rPr>
      </w:pPr>
      <w:r w:rsidRPr="00D76A50">
        <w:rPr>
          <w:rFonts w:ascii="Verdana" w:hAnsi="Verdana"/>
        </w:rPr>
        <w:t>Conexión dedicada de Internet de 2 Mbps con dirección ip fija, con un costo de $200 mensuales.</w:t>
      </w:r>
    </w:p>
    <w:p w:rsidR="00D76A50" w:rsidRDefault="00D76A50" w:rsidP="00D76A50">
      <w:pPr>
        <w:spacing w:line="240" w:lineRule="auto"/>
        <w:jc w:val="both"/>
        <w:rPr>
          <w:rFonts w:ascii="Verdana" w:hAnsi="Verdana"/>
          <w:u w:val="single"/>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Hardware:</w:t>
      </w:r>
    </w:p>
    <w:p w:rsidR="00D76A50" w:rsidRPr="00D76A50" w:rsidRDefault="00D76A50" w:rsidP="00D76A50">
      <w:pPr>
        <w:pStyle w:val="Prrafodelista"/>
        <w:numPr>
          <w:ilvl w:val="0"/>
          <w:numId w:val="24"/>
        </w:numPr>
        <w:spacing w:line="240" w:lineRule="auto"/>
      </w:pPr>
      <w:r w:rsidRPr="00D76A50">
        <w:t>5 Estaciones de trabajo, procesador Intem Atom 1,6 Ghz con 2 Gb de memoria RAM, disco rígido de 250 Gb, monitor LCD Wide 19”. Costo $ 2400 cada uno.</w:t>
      </w:r>
    </w:p>
    <w:p w:rsidR="00D76A50" w:rsidRDefault="00D76A50" w:rsidP="00D76A50">
      <w:pPr>
        <w:pStyle w:val="Prrafodelista"/>
        <w:numPr>
          <w:ilvl w:val="0"/>
          <w:numId w:val="23"/>
        </w:numPr>
        <w:spacing w:line="240" w:lineRule="auto"/>
      </w:pPr>
      <w:r w:rsidRPr="00D76A50">
        <w:t>2 Servidores HP ProLiant DL180G6, uno para desarrollo y testing y otro para producción con las siguientes características:</w:t>
      </w:r>
    </w:p>
    <w:p w:rsidR="00D76A50" w:rsidRPr="00D76A50" w:rsidRDefault="00D76A50" w:rsidP="00D76A50">
      <w:pPr>
        <w:pStyle w:val="Prrafodelista"/>
        <w:numPr>
          <w:ilvl w:val="1"/>
          <w:numId w:val="23"/>
        </w:numPr>
        <w:spacing w:line="240" w:lineRule="auto"/>
      </w:pPr>
      <w:r>
        <w:lastRenderedPageBreak/>
        <w:t>2 P</w:t>
      </w:r>
      <w:r w:rsidRPr="00D76A50">
        <w:t xml:space="preserve">rocesadores </w:t>
      </w:r>
      <w:r w:rsidRPr="00D76A50">
        <w:rPr>
          <w:rFonts w:cs="Arial"/>
        </w:rPr>
        <w:t>Intel  Xeon  X5550 (4 core, 2.66 GHz, 8MB L3, 95W)</w:t>
      </w:r>
    </w:p>
    <w:p w:rsidR="00D76A50" w:rsidRDefault="00D76A50" w:rsidP="00D76A50">
      <w:pPr>
        <w:pStyle w:val="Prrafodelista"/>
        <w:numPr>
          <w:ilvl w:val="1"/>
          <w:numId w:val="23"/>
        </w:numPr>
        <w:spacing w:line="240" w:lineRule="auto"/>
      </w:pPr>
      <w:r>
        <w:t>1</w:t>
      </w:r>
      <w:r w:rsidRPr="00D76A50">
        <w:t>2 Gb de memoria RAM 4Rx8 PC3-8500R-7 LP</w:t>
      </w:r>
    </w:p>
    <w:p w:rsidR="00D76A50" w:rsidRDefault="00D76A50" w:rsidP="00D76A50">
      <w:pPr>
        <w:pStyle w:val="Prrafodelista"/>
        <w:numPr>
          <w:ilvl w:val="1"/>
          <w:numId w:val="23"/>
        </w:numPr>
        <w:spacing w:line="240" w:lineRule="auto"/>
      </w:pPr>
      <w:r>
        <w:t xml:space="preserve">4 </w:t>
      </w:r>
      <w:r w:rsidRPr="00D76A50">
        <w:t>Puertos LAN Gigabit</w:t>
      </w:r>
    </w:p>
    <w:p w:rsidR="00D76A50" w:rsidRDefault="00D76A50" w:rsidP="00D76A50">
      <w:pPr>
        <w:pStyle w:val="Prrafodelista"/>
        <w:numPr>
          <w:ilvl w:val="1"/>
          <w:numId w:val="23"/>
        </w:numPr>
        <w:spacing w:line="240" w:lineRule="auto"/>
      </w:pPr>
      <w:r>
        <w:t>C</w:t>
      </w:r>
      <w:r w:rsidRPr="00D76A50">
        <w:t>ontroladora de RAIDHP Smart Array P212/256MB Cache (RAID 0/1/1+0/5/5+0)</w:t>
      </w:r>
    </w:p>
    <w:p w:rsidR="00D76A50" w:rsidRDefault="00D76A50" w:rsidP="00D76A50">
      <w:pPr>
        <w:pStyle w:val="Prrafodelista"/>
        <w:numPr>
          <w:ilvl w:val="1"/>
          <w:numId w:val="23"/>
        </w:numPr>
        <w:spacing w:line="240" w:lineRule="auto"/>
      </w:pPr>
      <w:r>
        <w:t>D</w:t>
      </w:r>
      <w:r w:rsidRPr="00D76A50">
        <w:t>iscos Internos 2 (dos) HP 300GB 15K SAS Hot Pluggable – RAID 1</w:t>
      </w:r>
    </w:p>
    <w:p w:rsidR="00D76A50" w:rsidRPr="00D76A50" w:rsidRDefault="00D76A50" w:rsidP="00D76A50">
      <w:pPr>
        <w:pStyle w:val="Prrafodelista"/>
        <w:numPr>
          <w:ilvl w:val="1"/>
          <w:numId w:val="23"/>
        </w:numPr>
        <w:spacing w:line="240" w:lineRule="auto"/>
      </w:pPr>
      <w:r>
        <w:t>C</w:t>
      </w:r>
      <w:r w:rsidRPr="00D76A50">
        <w:t>osto: $ 27.300 cada uno.</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1 proyector con pantalla de 84”. Costo $ 4600.</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 xml:space="preserve">1 multifunción con resolución de impresión de </w:t>
      </w:r>
      <w:r w:rsidRPr="00D76A50">
        <w:rPr>
          <w:rFonts w:cstheme="minorHAnsi"/>
          <w:color w:val="333333"/>
        </w:rPr>
        <w:t>5760 X 1440, velocidad de impresión de 15 ppm, resolución de escaneo de 600x1200  dpi</w:t>
      </w:r>
      <w:r w:rsidRPr="00D76A50">
        <w:rPr>
          <w:rFonts w:cstheme="minorHAnsi"/>
        </w:rPr>
        <w:t>. Costo $ 400.</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1 impresora laser blanco y negro con resolución de 600 x 600 dpi, velocidad de impresión de 24 ppm. Costo $ 800.</w:t>
      </w:r>
    </w:p>
    <w:p w:rsidR="00D76A50" w:rsidRPr="00D76A50" w:rsidRDefault="00D76A50" w:rsidP="00D76A50">
      <w:pPr>
        <w:spacing w:line="240" w:lineRule="auto"/>
        <w:jc w:val="both"/>
        <w:rPr>
          <w:rFonts w:ascii="Verdana" w:hAnsi="Verdana" w:cstheme="minorHAnsi"/>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Software:</w:t>
      </w:r>
    </w:p>
    <w:p w:rsidR="00D76A50" w:rsidRPr="000C35C4" w:rsidRDefault="00D76A50" w:rsidP="00D76A50">
      <w:pPr>
        <w:pStyle w:val="Prrafodelista"/>
        <w:numPr>
          <w:ilvl w:val="0"/>
          <w:numId w:val="3"/>
        </w:numPr>
        <w:spacing w:line="240" w:lineRule="auto"/>
        <w:rPr>
          <w:lang w:val="en-US"/>
          <w:rPrChange w:id="59" w:author="IBM_END_USER" w:date="2010-04-29T12:09:00Z">
            <w:rPr/>
          </w:rPrChange>
        </w:rPr>
      </w:pPr>
      <w:r w:rsidRPr="000C35C4">
        <w:rPr>
          <w:lang w:val="en-US"/>
          <w:rPrChange w:id="60" w:author="IBM_END_USER" w:date="2010-04-29T12:09:00Z">
            <w:rPr/>
          </w:rPrChange>
        </w:rPr>
        <w:t>6 licencias Windows XP Profesional Edition.</w:t>
      </w:r>
    </w:p>
    <w:p w:rsidR="00D76A50" w:rsidRPr="00D76A50" w:rsidRDefault="00D76A50" w:rsidP="00D76A50">
      <w:pPr>
        <w:pStyle w:val="Prrafodelista"/>
        <w:numPr>
          <w:ilvl w:val="0"/>
          <w:numId w:val="3"/>
        </w:numPr>
        <w:spacing w:line="240" w:lineRule="auto"/>
        <w:rPr>
          <w:lang w:val="en-US"/>
        </w:rPr>
      </w:pPr>
      <w:r w:rsidRPr="000C35C4">
        <w:rPr>
          <w:lang w:val="en-US"/>
          <w:rPrChange w:id="61" w:author="IBM_END_USER" w:date="2010-04-29T12:09:00Z">
            <w:rPr/>
          </w:rPrChange>
        </w:rPr>
        <w:t>6 licencias Microsoft Office 2007 Professional (Word, E</w:t>
      </w:r>
      <w:r w:rsidRPr="00D76A50">
        <w:rPr>
          <w:lang w:val="en-US"/>
        </w:rPr>
        <w:t>xcel, Power Point, Outlook, Publisher, Access) . Costo  $ 1205.</w:t>
      </w:r>
    </w:p>
    <w:p w:rsidR="00D76A50" w:rsidRPr="00D76A50" w:rsidRDefault="00D76A50" w:rsidP="00D76A50">
      <w:pPr>
        <w:pStyle w:val="Prrafodelista"/>
        <w:numPr>
          <w:ilvl w:val="0"/>
          <w:numId w:val="3"/>
        </w:numPr>
        <w:spacing w:line="240" w:lineRule="auto"/>
      </w:pPr>
      <w:r>
        <w:t>2</w:t>
      </w:r>
      <w:r w:rsidRPr="00D76A50">
        <w:t xml:space="preserve"> Licencias de Microsoft Project 2007. Costo $ 798 cada uno.</w:t>
      </w:r>
    </w:p>
    <w:p w:rsidR="00BC1557" w:rsidRPr="00256A8E" w:rsidRDefault="00BC1557" w:rsidP="00454966">
      <w:pPr>
        <w:pStyle w:val="Ttulo1"/>
        <w:spacing w:line="240" w:lineRule="auto"/>
        <w:jc w:val="both"/>
        <w:rPr>
          <w:rFonts w:ascii="Verdana" w:hAnsi="Verdana"/>
          <w:u w:val="single"/>
        </w:rPr>
      </w:pPr>
      <w:bookmarkStart w:id="62" w:name="_Toc259097733"/>
      <w:r w:rsidRPr="00256A8E">
        <w:rPr>
          <w:rFonts w:ascii="Verdana" w:hAnsi="Verdana"/>
          <w:u w:val="single"/>
        </w:rPr>
        <w:t>Recursos Humanos</w:t>
      </w:r>
      <w:bookmarkEnd w:id="62"/>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xml:space="preserve">Se necesitan los siguientes perfiles de profesionales en sistemas para poder desarrollar el sistema en el tiempo estimado: </w:t>
      </w:r>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w:t>
      </w:r>
    </w:p>
    <w:p w:rsidR="00E16474" w:rsidRDefault="004D645F" w:rsidP="00E16474">
      <w:pPr>
        <w:widowControl/>
        <w:numPr>
          <w:ilvl w:val="0"/>
          <w:numId w:val="2"/>
        </w:numPr>
        <w:spacing w:line="240" w:lineRule="auto"/>
        <w:jc w:val="both"/>
        <w:rPr>
          <w:rFonts w:ascii="Verdana" w:hAnsi="Verdana"/>
          <w:lang w:eastAsia="es-AR"/>
        </w:rPr>
      </w:pPr>
      <w:r w:rsidRPr="00256A8E">
        <w:rPr>
          <w:rFonts w:ascii="Verdana" w:hAnsi="Verdana"/>
          <w:u w:val="single"/>
          <w:lang w:eastAsia="es-AR"/>
        </w:rPr>
        <w:t>Líder de Proyecto</w:t>
      </w:r>
      <w:r w:rsidR="00E16474">
        <w:rPr>
          <w:rFonts w:ascii="Verdana" w:hAnsi="Verdana"/>
          <w:u w:val="single"/>
          <w:lang w:eastAsia="es-AR"/>
        </w:rPr>
        <w:t xml:space="preserve"> (PM)</w:t>
      </w:r>
      <w:r w:rsidRPr="00256A8E">
        <w:rPr>
          <w:rFonts w:ascii="Verdana" w:hAnsi="Verdana"/>
          <w:u w:val="single"/>
          <w:lang w:eastAsia="es-AR"/>
        </w:rPr>
        <w:t>:</w:t>
      </w:r>
      <w:r w:rsidRPr="00256A8E">
        <w:rPr>
          <w:rFonts w:ascii="Verdana" w:hAnsi="Verdana"/>
          <w:lang w:eastAsia="es-AR"/>
        </w:rPr>
        <w:t>Es el encargado de la conducción y coordinación del proyecto, siendo el principal responsable de planificar, controlar y asegurar que las tareas se cumplan en tiempo y forma. Se requiere de un líder de proyecto</w:t>
      </w:r>
      <w:r w:rsidR="00E16474">
        <w:rPr>
          <w:rFonts w:ascii="Verdana" w:hAnsi="Verdana"/>
          <w:lang w:eastAsia="es-AR"/>
        </w:rPr>
        <w:t>. se requiere de un PM certificado por el PMI para asegurar la correcta administración del proyecto, asegurando de esta manera el poder alcanzar el objetivo del mismo.</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t>Analista Funcional</w:t>
      </w:r>
      <w:r w:rsidRPr="00256A8E">
        <w:rPr>
          <w:rFonts w:ascii="Verdana" w:hAnsi="Verdana"/>
          <w:lang w:eastAsia="es-AR"/>
        </w:rPr>
        <w:t>Se requiere de dos analistas funcionales para cubrir las necesidades de la tarea.</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t>Analista Programador:</w:t>
      </w:r>
      <w:r w:rsidRPr="00256A8E">
        <w:rPr>
          <w:rFonts w:ascii="Verdana" w:hAnsi="Verdana"/>
          <w:lang w:eastAsia="es-AR"/>
        </w:rPr>
        <w:t xml:space="preserve"> Se requiere de dos analistas programadores para cubrir todas las tareas de desarrollo, mientras que a su vez colaborarán con las </w:t>
      </w:r>
      <w:r w:rsidR="00460E40">
        <w:rPr>
          <w:rFonts w:ascii="Verdana" w:hAnsi="Verdana"/>
          <w:lang w:eastAsia="es-AR"/>
        </w:rPr>
        <w:t>tareas de análisis</w:t>
      </w:r>
      <w:r w:rsidRPr="00256A8E">
        <w:rPr>
          <w:rFonts w:ascii="Verdana" w:hAnsi="Verdana"/>
          <w:lang w:eastAsia="es-AR"/>
        </w:rPr>
        <w:t>.</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t>Tester:</w:t>
      </w:r>
      <w:r w:rsidRPr="00256A8E">
        <w:rPr>
          <w:rFonts w:ascii="Verdana" w:hAnsi="Verdana"/>
          <w:lang w:eastAsia="es-AR"/>
        </w:rPr>
        <w:t xml:space="preserve"> Se requiere de un único tester que se encargará de probar todas las funcionalidades del sistema</w:t>
      </w:r>
    </w:p>
    <w:p w:rsidR="004D645F" w:rsidRDefault="004D645F" w:rsidP="00454966">
      <w:pPr>
        <w:widowControl/>
        <w:numPr>
          <w:ilvl w:val="0"/>
          <w:numId w:val="2"/>
        </w:numPr>
        <w:spacing w:line="240" w:lineRule="auto"/>
        <w:jc w:val="both"/>
        <w:rPr>
          <w:rFonts w:ascii="Verdana" w:hAnsi="Verdana"/>
          <w:lang w:eastAsia="es-AR"/>
        </w:rPr>
      </w:pPr>
      <w:r w:rsidRPr="00256A8E">
        <w:rPr>
          <w:rFonts w:ascii="Verdana" w:hAnsi="Verdana"/>
          <w:u w:val="single"/>
          <w:lang w:eastAsia="es-AR"/>
        </w:rPr>
        <w:t>DBA:</w:t>
      </w:r>
      <w:r w:rsidRPr="00256A8E">
        <w:rPr>
          <w:rFonts w:ascii="Verdana" w:hAnsi="Verdana"/>
          <w:lang w:eastAsia="es-AR"/>
        </w:rPr>
        <w:t xml:space="preserve"> Se requiere de un DBA para realizar las pruebas inherentes al gran volumen de datos que se manejará en la tarea. </w:t>
      </w:r>
    </w:p>
    <w:p w:rsidR="00460E40" w:rsidRDefault="00460E40" w:rsidP="00454966">
      <w:pPr>
        <w:widowControl/>
        <w:numPr>
          <w:ilvl w:val="0"/>
          <w:numId w:val="2"/>
        </w:numPr>
        <w:spacing w:line="240" w:lineRule="auto"/>
        <w:jc w:val="both"/>
        <w:rPr>
          <w:rFonts w:ascii="Verdana" w:hAnsi="Verdana"/>
          <w:lang w:eastAsia="es-AR"/>
        </w:rPr>
      </w:pPr>
      <w:r>
        <w:rPr>
          <w:rFonts w:ascii="Verdana" w:hAnsi="Verdana"/>
          <w:u w:val="single"/>
          <w:lang w:eastAsia="es-AR"/>
        </w:rPr>
        <w:t>Key User:</w:t>
      </w:r>
      <w:r w:rsidRPr="00460E40">
        <w:rPr>
          <w:rFonts w:ascii="Verdana" w:hAnsi="Verdana"/>
          <w:lang w:eastAsia="es-AR"/>
        </w:rPr>
        <w:t xml:space="preserve"> Se</w:t>
      </w:r>
      <w:r>
        <w:rPr>
          <w:rFonts w:ascii="Verdana" w:hAnsi="Verdana"/>
          <w:lang w:eastAsia="es-AR"/>
        </w:rPr>
        <w:t xml:space="preserve"> requiere de un usuario del sistema, integrante de la organización cliente, que se encuentre trabajando a la par con el equipo de proyecto a fin de brindar su experiencia para determinar los detalles de los requerimientos particulares del sistema.</w:t>
      </w:r>
    </w:p>
    <w:p w:rsidR="00C946EF" w:rsidRPr="00E16474" w:rsidRDefault="00C946EF" w:rsidP="00454966">
      <w:pPr>
        <w:widowControl/>
        <w:numPr>
          <w:ilvl w:val="1"/>
          <w:numId w:val="7"/>
        </w:numPr>
        <w:spacing w:line="240" w:lineRule="auto"/>
        <w:jc w:val="both"/>
        <w:rPr>
          <w:rFonts w:ascii="Verdana" w:hAnsi="Verdana"/>
          <w:b/>
          <w:u w:val="single"/>
          <w:lang w:eastAsia="es-AR"/>
        </w:rPr>
      </w:pPr>
      <w:bookmarkStart w:id="63" w:name="_Toc259085278"/>
      <w:bookmarkStart w:id="64" w:name="_Toc259085412"/>
      <w:bookmarkStart w:id="65" w:name="_Toc259097734"/>
      <w:bookmarkEnd w:id="63"/>
      <w:bookmarkEnd w:id="64"/>
      <w:r w:rsidRPr="00E16474">
        <w:rPr>
          <w:rFonts w:ascii="Verdana" w:hAnsi="Verdana"/>
          <w:b/>
          <w:u w:val="single"/>
          <w:lang w:eastAsia="es-AR"/>
        </w:rPr>
        <w:t>Organigrama</w:t>
      </w:r>
      <w:bookmarkEnd w:id="65"/>
    </w:p>
    <w:p w:rsidR="00AF2818" w:rsidRPr="00314D79" w:rsidRDefault="009F5F28" w:rsidP="00454966">
      <w:pPr>
        <w:widowControl/>
        <w:spacing w:line="240" w:lineRule="auto"/>
        <w:ind w:left="720"/>
        <w:jc w:val="both"/>
        <w:rPr>
          <w:rFonts w:ascii="Verdana" w:hAnsi="Verdana"/>
          <w:lang w:eastAsia="es-AR"/>
        </w:rPr>
      </w:pPr>
      <w:r>
        <w:rPr>
          <w:rFonts w:ascii="Verdana" w:hAnsi="Verdana"/>
          <w:noProof/>
          <w:lang w:eastAsia="es-AR"/>
        </w:rPr>
        <w:drawing>
          <wp:anchor distT="0" distB="0" distL="114300" distR="114300" simplePos="0" relativeHeight="251658240" behindDoc="0" locked="0" layoutInCell="1" allowOverlap="1">
            <wp:simplePos x="0" y="0"/>
            <wp:positionH relativeFrom="column">
              <wp:posOffset>733425</wp:posOffset>
            </wp:positionH>
            <wp:positionV relativeFrom="paragraph">
              <wp:posOffset>43815</wp:posOffset>
            </wp:positionV>
            <wp:extent cx="5370830" cy="1499235"/>
            <wp:effectExtent l="0" t="0" r="0" b="5715"/>
            <wp:wrapNone/>
            <wp:docPr id="47" name="Organi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460E40" w:rsidRPr="00256A8E" w:rsidRDefault="00460E40" w:rsidP="00454966">
      <w:pPr>
        <w:widowControl/>
        <w:spacing w:line="240" w:lineRule="auto"/>
        <w:ind w:left="720"/>
        <w:jc w:val="both"/>
        <w:rPr>
          <w:rFonts w:ascii="Verdana" w:hAnsi="Verdana"/>
          <w:sz w:val="24"/>
          <w:szCs w:val="24"/>
          <w:lang w:eastAsia="es-AR"/>
        </w:rPr>
      </w:pPr>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w:t>
      </w:r>
    </w:p>
    <w:p w:rsidR="00205F5F" w:rsidRDefault="004D645F" w:rsidP="00454966">
      <w:pPr>
        <w:pStyle w:val="Ttulo1"/>
        <w:spacing w:line="240" w:lineRule="auto"/>
        <w:jc w:val="both"/>
        <w:rPr>
          <w:rFonts w:ascii="Verdana" w:hAnsi="Verdana"/>
          <w:u w:val="single"/>
        </w:rPr>
      </w:pPr>
      <w:bookmarkStart w:id="66" w:name="_Toc259097735"/>
      <w:r w:rsidRPr="00256A8E">
        <w:rPr>
          <w:rFonts w:ascii="Verdana" w:hAnsi="Verdana"/>
          <w:u w:val="single"/>
        </w:rPr>
        <w:lastRenderedPageBreak/>
        <w:t>F</w:t>
      </w:r>
      <w:r w:rsidR="00BC1557" w:rsidRPr="00256A8E">
        <w:rPr>
          <w:rFonts w:ascii="Verdana" w:hAnsi="Verdana"/>
          <w:u w:val="single"/>
        </w:rPr>
        <w:t>actibilidad</w:t>
      </w:r>
      <w:bookmarkEnd w:id="66"/>
    </w:p>
    <w:p w:rsidR="00BC1557" w:rsidRPr="00CF378E" w:rsidRDefault="00BC1557" w:rsidP="00454966">
      <w:pPr>
        <w:pStyle w:val="Ttulo3"/>
        <w:numPr>
          <w:ilvl w:val="1"/>
          <w:numId w:val="7"/>
        </w:numPr>
        <w:spacing w:line="240" w:lineRule="auto"/>
        <w:rPr>
          <w:rFonts w:ascii="Verdana" w:hAnsi="Verdana"/>
          <w:b/>
          <w:u w:val="single"/>
        </w:rPr>
      </w:pPr>
      <w:bookmarkStart w:id="67" w:name="_Toc259097736"/>
      <w:r w:rsidRPr="00CF378E">
        <w:rPr>
          <w:rFonts w:ascii="Verdana" w:hAnsi="Verdana"/>
          <w:b/>
          <w:u w:val="single"/>
        </w:rPr>
        <w:t>Operativa</w:t>
      </w:r>
      <w:bookmarkEnd w:id="67"/>
    </w:p>
    <w:p w:rsidR="00BC1557" w:rsidRPr="00256A8E" w:rsidRDefault="00BC1557" w:rsidP="00454966">
      <w:pPr>
        <w:spacing w:line="240" w:lineRule="auto"/>
        <w:jc w:val="both"/>
        <w:rPr>
          <w:rFonts w:ascii="Verdana" w:hAnsi="Verdana"/>
        </w:rPr>
      </w:pPr>
    </w:p>
    <w:p w:rsidR="00E57348" w:rsidRPr="000D6787" w:rsidRDefault="00E57348" w:rsidP="00454966">
      <w:pPr>
        <w:spacing w:line="240" w:lineRule="auto"/>
        <w:jc w:val="both"/>
        <w:rPr>
          <w:rFonts w:ascii="Verdana" w:hAnsi="Verdana"/>
        </w:rPr>
      </w:pPr>
      <w:r w:rsidRPr="000D6787">
        <w:rPr>
          <w:rFonts w:ascii="Verdana" w:hAnsi="Verdana"/>
        </w:rPr>
        <w:t>Desde el punto de vista operativo, creemos que el impacto del nuevo sistema sobre los hospitales en los cuales será aplicado será positivo y sin grandes trabas debido a los siguientes ítems</w:t>
      </w:r>
      <w:r>
        <w:rPr>
          <w:rFonts w:ascii="Verdana" w:hAnsi="Verdana"/>
        </w:rPr>
        <w:t>:</w:t>
      </w:r>
    </w:p>
    <w:p w:rsidR="00E57348" w:rsidRPr="000D6787" w:rsidRDefault="00E57348" w:rsidP="00454966">
      <w:pPr>
        <w:numPr>
          <w:ilvl w:val="0"/>
          <w:numId w:val="16"/>
        </w:numPr>
        <w:spacing w:line="240" w:lineRule="auto"/>
        <w:jc w:val="both"/>
        <w:rPr>
          <w:rFonts w:ascii="Verdana" w:hAnsi="Verdana"/>
        </w:rPr>
      </w:pPr>
      <w:r>
        <w:rPr>
          <w:rFonts w:ascii="Verdana" w:hAnsi="Verdana"/>
        </w:rPr>
        <w:t>L</w:t>
      </w:r>
      <w:r w:rsidRPr="000D6787">
        <w:rPr>
          <w:rFonts w:ascii="Verdana" w:hAnsi="Verdana"/>
        </w:rPr>
        <w:t>a idea surge de una necesidad detectada por los profesionales que trabajan efectuando los análisis de sangre. Por lo cual, éste sistema se enfoca a resolver un problema concreto y  que fija un punto de partida a la resolución de los problemas por ellos planteado.</w:t>
      </w:r>
    </w:p>
    <w:p w:rsidR="00E57348" w:rsidRPr="000D6787" w:rsidRDefault="00E57348" w:rsidP="00454966">
      <w:pPr>
        <w:numPr>
          <w:ilvl w:val="0"/>
          <w:numId w:val="16"/>
        </w:numPr>
        <w:spacing w:line="240" w:lineRule="auto"/>
        <w:jc w:val="both"/>
        <w:rPr>
          <w:rFonts w:ascii="Verdana" w:hAnsi="Verdana"/>
        </w:rPr>
      </w:pPr>
      <w:r>
        <w:rPr>
          <w:rFonts w:ascii="Verdana" w:hAnsi="Verdana"/>
        </w:rPr>
        <w:t>L</w:t>
      </w:r>
      <w:r w:rsidRPr="000D6787">
        <w:rPr>
          <w:rFonts w:ascii="Verdana" w:hAnsi="Verdana"/>
        </w:rPr>
        <w:t>a implementación del mismo no representa un cambio radical en los circuitos principales, que se llevan a cabo durante el proceso de extracción y análisis de la sangre.</w:t>
      </w:r>
    </w:p>
    <w:p w:rsidR="00FE0727" w:rsidRPr="00256A8E" w:rsidRDefault="00E57348" w:rsidP="00454966">
      <w:pPr>
        <w:numPr>
          <w:ilvl w:val="0"/>
          <w:numId w:val="16"/>
        </w:numPr>
        <w:spacing w:line="240" w:lineRule="auto"/>
        <w:jc w:val="both"/>
        <w:rPr>
          <w:rFonts w:ascii="Verdana" w:hAnsi="Verdana"/>
        </w:rPr>
      </w:pPr>
      <w:r w:rsidRPr="000D6787">
        <w:rPr>
          <w:rFonts w:ascii="Verdana" w:hAnsi="Verdana"/>
        </w:rPr>
        <w:t>El sistema presentará una interfaz Web, muy intuitiva que solo requerirá estar familiarizado con una PC y la navegación por Internet. Conceptos con los que, hoy en día, la gente está cada vez más en contacto tanto en el hogar como durante sus tareas laborales.</w:t>
      </w:r>
    </w:p>
    <w:p w:rsidR="00BC1557" w:rsidRPr="00CF378E" w:rsidRDefault="00BC1557" w:rsidP="00454966">
      <w:pPr>
        <w:pStyle w:val="Ttulo3"/>
        <w:numPr>
          <w:ilvl w:val="1"/>
          <w:numId w:val="7"/>
        </w:numPr>
        <w:spacing w:line="240" w:lineRule="auto"/>
        <w:rPr>
          <w:rFonts w:ascii="Verdana" w:hAnsi="Verdana"/>
          <w:b/>
          <w:u w:val="single"/>
        </w:rPr>
      </w:pPr>
      <w:bookmarkStart w:id="68" w:name="_Toc259097737"/>
      <w:r w:rsidRPr="00CF378E">
        <w:rPr>
          <w:rFonts w:ascii="Verdana" w:hAnsi="Verdana"/>
          <w:b/>
          <w:u w:val="single"/>
        </w:rPr>
        <w:t>Técnica</w:t>
      </w:r>
      <w:bookmarkEnd w:id="68"/>
    </w:p>
    <w:p w:rsidR="00BC1557" w:rsidRPr="00256A8E" w:rsidRDefault="00BC1557" w:rsidP="00454966">
      <w:pPr>
        <w:spacing w:line="240" w:lineRule="auto"/>
        <w:jc w:val="both"/>
        <w:rPr>
          <w:rFonts w:ascii="Verdana" w:hAnsi="Verdana"/>
        </w:rPr>
      </w:pPr>
    </w:p>
    <w:p w:rsidR="00460E40" w:rsidRPr="00974C8F" w:rsidRDefault="00460E40" w:rsidP="00454966">
      <w:pPr>
        <w:spacing w:line="240" w:lineRule="auto"/>
        <w:jc w:val="both"/>
        <w:rPr>
          <w:rFonts w:ascii="Verdana" w:hAnsi="Verdana"/>
          <w:i/>
        </w:rPr>
      </w:pPr>
      <w:r w:rsidRPr="00974C8F">
        <w:rPr>
          <w:rFonts w:ascii="Verdana" w:hAnsi="Verdana"/>
          <w:i/>
        </w:rPr>
        <w:t>Arquitectura de desarrollo</w:t>
      </w:r>
    </w:p>
    <w:p w:rsidR="00460E40" w:rsidRDefault="00460E40" w:rsidP="00454966">
      <w:pPr>
        <w:spacing w:line="240" w:lineRule="auto"/>
        <w:jc w:val="both"/>
        <w:rPr>
          <w:rFonts w:ascii="Verdana" w:hAnsi="Verdana"/>
        </w:rPr>
      </w:pPr>
    </w:p>
    <w:p w:rsidR="00460E40" w:rsidRPr="005F5015" w:rsidRDefault="00460E40" w:rsidP="00454966">
      <w:pPr>
        <w:spacing w:line="240" w:lineRule="auto"/>
        <w:jc w:val="both"/>
        <w:rPr>
          <w:rFonts w:ascii="Verdana" w:hAnsi="Verdana"/>
        </w:rPr>
      </w:pPr>
      <w:r w:rsidRPr="00793F26">
        <w:rPr>
          <w:rFonts w:ascii="Verdana" w:hAnsi="Verdana"/>
        </w:rPr>
        <w:t>Para desarrollar esta aplicación se propone la implementación de un sistema cliente-servidor mediante la utilización de tecnologías Web sobre plataforma Java. Esta arquitectura consiste en la utilización de 1 o más clientes, normalmente exploradores de Internet, que mediante una conexión a Internet se conectan a un servidor en el cual reside la aplicación.</w:t>
      </w:r>
      <w:bookmarkStart w:id="69" w:name="_Toc200301151"/>
      <w:bookmarkStart w:id="70" w:name="_Toc200301203"/>
      <w:bookmarkStart w:id="71" w:name="_Toc200301267"/>
      <w:bookmarkStart w:id="72" w:name="_Toc200466368"/>
      <w:bookmarkStart w:id="73" w:name="_Toc200526071"/>
      <w:bookmarkStart w:id="74" w:name="_Toc200527181"/>
      <w:bookmarkStart w:id="75" w:name="_Toc200527264"/>
      <w:bookmarkStart w:id="76" w:name="_Toc210299708"/>
      <w:bookmarkStart w:id="77" w:name="_Toc210299802"/>
      <w:bookmarkStart w:id="78" w:name="_Toc210300015"/>
      <w:bookmarkEnd w:id="69"/>
      <w:bookmarkEnd w:id="70"/>
      <w:bookmarkEnd w:id="71"/>
      <w:bookmarkEnd w:id="72"/>
      <w:bookmarkEnd w:id="73"/>
      <w:bookmarkEnd w:id="74"/>
      <w:bookmarkEnd w:id="75"/>
      <w:bookmarkEnd w:id="76"/>
      <w:bookmarkEnd w:id="77"/>
      <w:bookmarkEnd w:id="78"/>
      <w:r w:rsidRPr="005F5015">
        <w:rPr>
          <w:rFonts w:ascii="Verdana" w:hAnsi="Verdana"/>
        </w:rPr>
        <w:t>Esta arquitectura ha sido utilizada muy frecuentemente en el área de desarrollo de software por lo que no representa un desafío su implementación.</w:t>
      </w:r>
    </w:p>
    <w:p w:rsidR="00460E40" w:rsidRPr="005F5015" w:rsidRDefault="00460E40" w:rsidP="00454966">
      <w:pPr>
        <w:spacing w:before="120" w:line="240" w:lineRule="auto"/>
        <w:jc w:val="both"/>
        <w:rPr>
          <w:rFonts w:ascii="Verdana" w:hAnsi="Verdana"/>
        </w:rPr>
      </w:pPr>
      <w:r w:rsidRPr="005F5015">
        <w:rPr>
          <w:rFonts w:ascii="Verdana" w:hAnsi="Verdana"/>
        </w:rPr>
        <w:t>Por su parte los servidores Web HTTP también son productos sólidos dentro del mercado. Llevan varios años en el mismo y el más conocido de ellos es el Apache HTTPD (servidor HTTP) junto al módulo Tomcat (contenedor de aplicaciones Java). Ambos productos son de utilización libre ya que utilizan la licencia ASL (Apache Software Licencie).</w:t>
      </w:r>
    </w:p>
    <w:p w:rsidR="00460E40" w:rsidRPr="005F5015" w:rsidRDefault="00460E40" w:rsidP="00454966">
      <w:pPr>
        <w:spacing w:before="120" w:line="240" w:lineRule="auto"/>
        <w:jc w:val="both"/>
        <w:rPr>
          <w:rFonts w:ascii="Verdana" w:hAnsi="Verdana"/>
        </w:rPr>
      </w:pPr>
      <w:r w:rsidRPr="005F5015">
        <w:rPr>
          <w:rFonts w:ascii="Verdana" w:hAnsi="Verdana"/>
        </w:rPr>
        <w:t>Tanto para el cliente como para el servidor estamos hablando de productos desarrollados por terceros, lo cual implica que no se hará un desarrollo propio. Y como también son productos que existen en el mercado hace varios años con éxito, no representa ninguna dificulta técnica su utilización.</w:t>
      </w:r>
      <w:bookmarkStart w:id="79" w:name="_Toc210300017"/>
      <w:bookmarkStart w:id="80" w:name="_Toc213137486"/>
      <w:bookmarkStart w:id="81" w:name="_Toc213421604"/>
    </w:p>
    <w:p w:rsidR="00460E40" w:rsidRPr="0049562D" w:rsidRDefault="00460E40" w:rsidP="00454966">
      <w:pPr>
        <w:spacing w:line="240" w:lineRule="auto"/>
        <w:jc w:val="both"/>
        <w:rPr>
          <w:rFonts w:ascii="Verdana" w:hAnsi="Verdana"/>
        </w:rPr>
      </w:pPr>
      <w:bookmarkStart w:id="82" w:name="_Toc213587686"/>
      <w:bookmarkStart w:id="83" w:name="_Toc213682267"/>
      <w:bookmarkStart w:id="84" w:name="_Toc214642362"/>
    </w:p>
    <w:p w:rsidR="00460E40" w:rsidRPr="0049562D" w:rsidRDefault="00460E40" w:rsidP="00454966">
      <w:pPr>
        <w:spacing w:line="240" w:lineRule="auto"/>
        <w:jc w:val="both"/>
        <w:rPr>
          <w:rFonts w:ascii="Verdana" w:hAnsi="Verdana"/>
          <w:i/>
        </w:rPr>
      </w:pPr>
      <w:r w:rsidRPr="0049562D">
        <w:rPr>
          <w:rFonts w:ascii="Verdana" w:hAnsi="Verdana"/>
          <w:i/>
        </w:rPr>
        <w:t>Desarrollo de aplicaciones Web</w:t>
      </w:r>
      <w:bookmarkEnd w:id="79"/>
      <w:bookmarkEnd w:id="80"/>
      <w:bookmarkEnd w:id="81"/>
      <w:bookmarkEnd w:id="82"/>
      <w:bookmarkEnd w:id="83"/>
      <w:bookmarkEnd w:id="84"/>
    </w:p>
    <w:p w:rsidR="00460E40" w:rsidRPr="005F5015" w:rsidRDefault="00460E40" w:rsidP="00454966">
      <w:pPr>
        <w:spacing w:before="120" w:line="240" w:lineRule="auto"/>
        <w:jc w:val="both"/>
        <w:rPr>
          <w:rFonts w:ascii="Verdana" w:hAnsi="Verdana"/>
        </w:rPr>
      </w:pPr>
      <w:r w:rsidRPr="005F5015">
        <w:rPr>
          <w:rFonts w:ascii="Verdana" w:hAnsi="Verdana"/>
        </w:rPr>
        <w:t>El desarrollo de aplicaciones Web es el más utilizado en la actualidad, especialmente en ambientes empresariales. En los últimos 5 años han surgido una gran cantidad de Framework y herramientas para trabajar sobre plataforma Java, siendo la mayoría de ellos de uso libre.</w:t>
      </w:r>
    </w:p>
    <w:p w:rsidR="00460E40" w:rsidRPr="005F5015" w:rsidRDefault="00460E40" w:rsidP="00454966">
      <w:pPr>
        <w:spacing w:before="120" w:line="240" w:lineRule="auto"/>
        <w:jc w:val="both"/>
        <w:rPr>
          <w:rFonts w:ascii="Verdana" w:hAnsi="Verdana"/>
        </w:rPr>
      </w:pPr>
      <w:r w:rsidRPr="005F5015">
        <w:rPr>
          <w:rFonts w:ascii="Verdana" w:hAnsi="Verdana"/>
        </w:rPr>
        <w:t>Debido a la gran importancia que representaron estas aplicaciones en el nivel empresarial, se realizaron grandes inversiones en perfeccionar la construcción de las mismas. Es por eso que en el mercado existen varios productos maduros que pueden ser utilizados.</w:t>
      </w:r>
    </w:p>
    <w:p w:rsidR="00460E40" w:rsidRPr="005F5015" w:rsidRDefault="00460E40" w:rsidP="00454966">
      <w:pPr>
        <w:spacing w:before="120" w:line="240" w:lineRule="auto"/>
        <w:jc w:val="both"/>
        <w:rPr>
          <w:rFonts w:ascii="Verdana" w:hAnsi="Verdana"/>
        </w:rPr>
      </w:pPr>
      <w:r w:rsidRPr="005F5015">
        <w:rPr>
          <w:rFonts w:ascii="Verdana" w:hAnsi="Verdana"/>
        </w:rPr>
        <w:t>En conclusión podemos decir que, como este tipo de desarrollo es el más común desde hace unos años, no presenta dificultades técnicas su utilización.</w:t>
      </w:r>
    </w:p>
    <w:p w:rsidR="00460E40" w:rsidRPr="0049562D" w:rsidRDefault="00460E40" w:rsidP="00454966">
      <w:pPr>
        <w:spacing w:line="240" w:lineRule="auto"/>
        <w:jc w:val="both"/>
        <w:rPr>
          <w:rFonts w:ascii="Verdana" w:hAnsi="Verdana"/>
        </w:rPr>
      </w:pPr>
      <w:bookmarkStart w:id="85" w:name="_Toc210300018"/>
      <w:bookmarkStart w:id="86" w:name="_Toc213137487"/>
      <w:bookmarkStart w:id="87" w:name="_Toc213421605"/>
      <w:bookmarkStart w:id="88" w:name="_Toc213587687"/>
      <w:bookmarkStart w:id="89" w:name="_Toc213682268"/>
      <w:bookmarkStart w:id="90" w:name="_Toc214642363"/>
    </w:p>
    <w:p w:rsidR="00460E40" w:rsidRPr="0049562D" w:rsidRDefault="00460E40" w:rsidP="00454966">
      <w:pPr>
        <w:spacing w:line="240" w:lineRule="auto"/>
        <w:jc w:val="both"/>
        <w:rPr>
          <w:rFonts w:ascii="Verdana" w:hAnsi="Verdana"/>
          <w:i/>
        </w:rPr>
      </w:pPr>
      <w:r w:rsidRPr="0049562D">
        <w:rPr>
          <w:rFonts w:ascii="Verdana" w:hAnsi="Verdana"/>
          <w:i/>
        </w:rPr>
        <w:t>Equipo de Desarrollo</w:t>
      </w:r>
      <w:bookmarkEnd w:id="85"/>
      <w:bookmarkEnd w:id="86"/>
      <w:bookmarkEnd w:id="87"/>
      <w:bookmarkEnd w:id="88"/>
      <w:bookmarkEnd w:id="89"/>
      <w:bookmarkEnd w:id="90"/>
    </w:p>
    <w:p w:rsidR="00460E40" w:rsidRPr="005F5015" w:rsidRDefault="00460E40" w:rsidP="00454966">
      <w:pPr>
        <w:spacing w:before="120" w:line="240" w:lineRule="auto"/>
        <w:jc w:val="both"/>
        <w:rPr>
          <w:rFonts w:ascii="Verdana" w:hAnsi="Verdana"/>
        </w:rPr>
      </w:pPr>
      <w:r w:rsidRPr="005F5015">
        <w:rPr>
          <w:rFonts w:ascii="Verdana" w:hAnsi="Verdana"/>
        </w:rPr>
        <w:t>Para el desarrollo se utilizarán tecnologías Java y Web, las cuales se encuentran en el mercado hace más de 10 años. La mayor parte de los programadores actuales tienen conocimiento en estas tecnologías, por lo tanto no implica ningún desafío técnico su utilización.</w:t>
      </w:r>
    </w:p>
    <w:p w:rsidR="00460E40" w:rsidRPr="0049562D" w:rsidRDefault="00460E40" w:rsidP="00454966">
      <w:pPr>
        <w:spacing w:line="240" w:lineRule="auto"/>
        <w:jc w:val="both"/>
        <w:rPr>
          <w:rFonts w:ascii="Verdana" w:hAnsi="Verdana"/>
          <w:i/>
        </w:rPr>
      </w:pPr>
      <w:bookmarkStart w:id="91" w:name="_Toc210300019"/>
      <w:bookmarkStart w:id="92" w:name="_Toc213137488"/>
      <w:bookmarkStart w:id="93" w:name="_Toc213421606"/>
      <w:bookmarkStart w:id="94" w:name="_Toc213587688"/>
      <w:bookmarkStart w:id="95" w:name="_Toc213682269"/>
      <w:bookmarkStart w:id="96" w:name="_Toc214642364"/>
    </w:p>
    <w:p w:rsidR="00460E40" w:rsidRPr="0049562D" w:rsidRDefault="00460E40" w:rsidP="00454966">
      <w:pPr>
        <w:spacing w:line="240" w:lineRule="auto"/>
        <w:jc w:val="both"/>
        <w:rPr>
          <w:rFonts w:ascii="Verdana" w:hAnsi="Verdana"/>
          <w:i/>
        </w:rPr>
      </w:pPr>
      <w:r w:rsidRPr="0049562D">
        <w:rPr>
          <w:rFonts w:ascii="Verdana" w:hAnsi="Verdana"/>
          <w:i/>
        </w:rPr>
        <w:t>Hardware y Sistema Operativo</w:t>
      </w:r>
      <w:bookmarkEnd w:id="91"/>
      <w:bookmarkEnd w:id="92"/>
      <w:bookmarkEnd w:id="93"/>
      <w:bookmarkEnd w:id="94"/>
      <w:bookmarkEnd w:id="95"/>
      <w:bookmarkEnd w:id="96"/>
    </w:p>
    <w:p w:rsidR="00460E40" w:rsidRPr="005F5015" w:rsidRDefault="00C34948" w:rsidP="00454966">
      <w:pPr>
        <w:spacing w:before="120" w:line="240" w:lineRule="auto"/>
        <w:jc w:val="both"/>
        <w:rPr>
          <w:rFonts w:ascii="Verdana" w:hAnsi="Verdana"/>
        </w:rPr>
      </w:pPr>
      <w:r>
        <w:rPr>
          <w:rFonts w:ascii="Verdana" w:hAnsi="Verdana"/>
        </w:rPr>
        <w:lastRenderedPageBreak/>
        <w:t>E</w:t>
      </w:r>
      <w:r w:rsidR="00460E40" w:rsidRPr="005F5015">
        <w:rPr>
          <w:rFonts w:ascii="Verdana" w:hAnsi="Verdana"/>
        </w:rPr>
        <w:t>l cliente no requiere de ningún hardware ni sistema operativo (SO) específicos, sólo es necesario que pueda ejecutar un explorador de Internet.</w:t>
      </w:r>
    </w:p>
    <w:p w:rsidR="00460E40" w:rsidRPr="005F5015" w:rsidRDefault="00460E40" w:rsidP="00454966">
      <w:pPr>
        <w:spacing w:before="120" w:line="240" w:lineRule="auto"/>
        <w:jc w:val="both"/>
        <w:rPr>
          <w:rFonts w:ascii="Verdana" w:hAnsi="Verdana"/>
        </w:rPr>
      </w:pPr>
      <w:r w:rsidRPr="005F5015">
        <w:rPr>
          <w:rFonts w:ascii="Verdana" w:hAnsi="Verdana"/>
        </w:rPr>
        <w:t>En cambio para el servidor es suficiente que el hardware sea de arquitectura x86 y SO basado en UNIX para poder instalar el servidor Apache HTTPD.</w:t>
      </w:r>
    </w:p>
    <w:p w:rsidR="00460E40" w:rsidRPr="005F5015" w:rsidRDefault="00460E40" w:rsidP="00454966">
      <w:pPr>
        <w:spacing w:before="120" w:line="240" w:lineRule="auto"/>
        <w:jc w:val="both"/>
        <w:rPr>
          <w:rFonts w:ascii="Verdana" w:hAnsi="Verdana"/>
        </w:rPr>
      </w:pPr>
      <w:r w:rsidRPr="005F5015">
        <w:rPr>
          <w:rFonts w:ascii="Verdana" w:hAnsi="Verdana"/>
        </w:rPr>
        <w:t>Como este hardware es el más frecuentemente usado tanto para clientes como para servidores, no presenta ningún desafío técnico su utilización.</w:t>
      </w:r>
    </w:p>
    <w:p w:rsidR="00460E40" w:rsidRPr="00CF378E" w:rsidRDefault="00460E40" w:rsidP="00454966">
      <w:pPr>
        <w:pStyle w:val="Ttulo3"/>
        <w:numPr>
          <w:ilvl w:val="1"/>
          <w:numId w:val="7"/>
        </w:numPr>
        <w:spacing w:line="240" w:lineRule="auto"/>
        <w:rPr>
          <w:rFonts w:ascii="Verdana" w:hAnsi="Verdana"/>
          <w:b/>
          <w:u w:val="single"/>
        </w:rPr>
      </w:pPr>
      <w:bookmarkStart w:id="97" w:name="_Toc259097738"/>
      <w:r w:rsidRPr="00CF378E">
        <w:rPr>
          <w:rFonts w:ascii="Verdana" w:hAnsi="Verdana"/>
          <w:b/>
          <w:u w:val="single"/>
        </w:rPr>
        <w:t>Cronograma</w:t>
      </w:r>
      <w:bookmarkEnd w:id="97"/>
    </w:p>
    <w:p w:rsidR="0020319B" w:rsidRPr="00C34948" w:rsidRDefault="0020319B" w:rsidP="00454966">
      <w:pPr>
        <w:spacing w:line="240" w:lineRule="auto"/>
        <w:jc w:val="both"/>
        <w:rPr>
          <w:rFonts w:ascii="Verdana" w:hAnsi="Verdana"/>
        </w:rPr>
      </w:pPr>
      <w:r w:rsidRPr="00C34948">
        <w:rPr>
          <w:rFonts w:ascii="Verdana" w:hAnsi="Verdana"/>
        </w:rPr>
        <w:t>Los tiempos estimados dentro de la planificación, fueron obtenidos mediante diferentes métodos, involucrando a todo el personal que integrará el proyecto. Dado el alto conocimiento técnico y de gestión de los profesionales involucrados, podemos afirmar que los tiempos mencionados, serán respetados. Cabe destacar que también se realiza en forma paralela un plan de análisis de riesgo junto con los respectivos desvíos.</w:t>
      </w:r>
      <w:r w:rsidR="00F87AA6" w:rsidRPr="00C34948">
        <w:rPr>
          <w:rFonts w:ascii="Verdana" w:hAnsi="Verdana"/>
        </w:rPr>
        <w:t xml:space="preserve"> Se ha realizado un gran labor en la detección de riesgos, por lo que se obtuvo un desvío absoluto (pesimista)</w:t>
      </w:r>
      <w:r w:rsidR="00104811" w:rsidRPr="00C34948">
        <w:rPr>
          <w:rFonts w:ascii="Verdana" w:hAnsi="Verdana"/>
        </w:rPr>
        <w:t xml:space="preserve"> que nos atrevemos a decir, será la fecha límite de finalización del proyecto</w:t>
      </w:r>
    </w:p>
    <w:p w:rsidR="00707AFA" w:rsidRDefault="00707AFA" w:rsidP="00454966">
      <w:pPr>
        <w:pStyle w:val="Ttulo3"/>
        <w:numPr>
          <w:ilvl w:val="1"/>
          <w:numId w:val="7"/>
        </w:numPr>
        <w:spacing w:line="240" w:lineRule="auto"/>
        <w:rPr>
          <w:rFonts w:ascii="Verdana" w:hAnsi="Verdana"/>
          <w:b/>
          <w:u w:val="single"/>
        </w:rPr>
      </w:pPr>
      <w:bookmarkStart w:id="98" w:name="_Toc259097739"/>
      <w:r w:rsidRPr="00CF378E">
        <w:rPr>
          <w:rFonts w:ascii="Verdana" w:hAnsi="Verdana"/>
          <w:b/>
          <w:u w:val="single"/>
        </w:rPr>
        <w:t>Económica</w:t>
      </w:r>
      <w:bookmarkEnd w:id="98"/>
    </w:p>
    <w:p w:rsidR="004D044A" w:rsidRPr="003C55D0" w:rsidRDefault="004D044A" w:rsidP="004D044A">
      <w:pPr>
        <w:jc w:val="both"/>
        <w:rPr>
          <w:rFonts w:ascii="Verdana" w:hAnsi="Verdana"/>
        </w:rPr>
      </w:pPr>
      <w:r w:rsidRPr="003C55D0">
        <w:rPr>
          <w:rFonts w:ascii="Verdana" w:hAnsi="Verdana"/>
        </w:rPr>
        <w:t xml:space="preserve">Hoy en día se destina una importante suma de dinero para analizar muestras de sangre de donantes en los bancos de sangre de la República Argentina. Se desea evitar el análisis de muestras cuyo estado serológico respecto de las infecciones de detección obligatoria ha sido determinado previamente. </w:t>
      </w:r>
    </w:p>
    <w:p w:rsidR="004D044A" w:rsidRDefault="004D044A" w:rsidP="004D044A">
      <w:pPr>
        <w:jc w:val="both"/>
        <w:rPr>
          <w:rFonts w:ascii="Verdana" w:hAnsi="Verdana"/>
        </w:rPr>
      </w:pPr>
      <w:r w:rsidRPr="003C55D0">
        <w:rPr>
          <w:rFonts w:ascii="Verdana" w:hAnsi="Verdana"/>
        </w:rPr>
        <w:t>Por lo tanto, el análisis de Factib</w:t>
      </w:r>
      <w:r w:rsidR="00137B38">
        <w:rPr>
          <w:rFonts w:ascii="Verdana" w:hAnsi="Verdana"/>
        </w:rPr>
        <w:t>ilidad Económica realizado, estar</w:t>
      </w:r>
      <w:r>
        <w:rPr>
          <w:rFonts w:ascii="Verdana" w:hAnsi="Verdana"/>
        </w:rPr>
        <w:t>á</w:t>
      </w:r>
      <w:r w:rsidRPr="003C55D0">
        <w:rPr>
          <w:rFonts w:ascii="Verdana" w:hAnsi="Verdana"/>
        </w:rPr>
        <w:t xml:space="preserve"> orientado a la implementación de un servidor y estaciones de trabajo necesarias para realizar las tareas correspondientes a la creación del si</w:t>
      </w:r>
      <w:r>
        <w:rPr>
          <w:rFonts w:ascii="Verdana" w:hAnsi="Verdana"/>
        </w:rPr>
        <w:t>stema del proyecto en cuestión.</w:t>
      </w:r>
    </w:p>
    <w:p w:rsidR="004D044A" w:rsidRPr="00E46614" w:rsidRDefault="004D044A" w:rsidP="004D044A">
      <w:pPr>
        <w:pStyle w:val="Normalctedra"/>
        <w:ind w:left="0" w:firstLine="0"/>
        <w:rPr>
          <w:rFonts w:ascii="Verdana" w:hAnsi="Verdana"/>
          <w:sz w:val="20"/>
          <w:szCs w:val="20"/>
        </w:rPr>
      </w:pPr>
      <w:r w:rsidRPr="00E46614">
        <w:rPr>
          <w:rFonts w:ascii="Verdana" w:hAnsi="Verdana"/>
          <w:sz w:val="20"/>
          <w:szCs w:val="20"/>
        </w:rPr>
        <w:t>Para la evaluación económica tomaremos en cuenta los siguientes aspectos: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Vida útil del proyecto: 3 años.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Vida útil del hardware utilizado para la realización del mismo: 3 años.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Impuesto a las ganancias: 35%.</w:t>
      </w:r>
    </w:p>
    <w:p w:rsidR="004D044A" w:rsidRDefault="004D044A" w:rsidP="004D044A">
      <w:pPr>
        <w:pStyle w:val="Normalctedra"/>
        <w:numPr>
          <w:ilvl w:val="0"/>
          <w:numId w:val="10"/>
        </w:numPr>
        <w:rPr>
          <w:rFonts w:ascii="Verdana" w:hAnsi="Verdana"/>
          <w:sz w:val="20"/>
          <w:szCs w:val="20"/>
        </w:rPr>
      </w:pPr>
      <w:r w:rsidRPr="00E46614">
        <w:rPr>
          <w:rFonts w:ascii="Verdana" w:hAnsi="Verdana"/>
          <w:sz w:val="20"/>
          <w:szCs w:val="20"/>
        </w:rPr>
        <w:t>Duración de un día laboral: 8hs.</w:t>
      </w:r>
    </w:p>
    <w:p w:rsidR="004D044A" w:rsidRDefault="004D044A" w:rsidP="004D044A">
      <w:pPr>
        <w:pStyle w:val="Normalctedra"/>
        <w:spacing w:before="0"/>
        <w:ind w:left="0" w:firstLine="0"/>
        <w:rPr>
          <w:rFonts w:ascii="Verdana" w:hAnsi="Verdana"/>
          <w:sz w:val="20"/>
          <w:szCs w:val="20"/>
        </w:rPr>
      </w:pPr>
    </w:p>
    <w:p w:rsidR="004D044A" w:rsidRPr="006E6B42" w:rsidRDefault="004D044A" w:rsidP="004D044A">
      <w:pPr>
        <w:pStyle w:val="Normalctedra"/>
        <w:spacing w:before="0"/>
        <w:ind w:left="0" w:firstLine="0"/>
        <w:rPr>
          <w:rFonts w:ascii="Verdana" w:hAnsi="Verdana" w:cs="Times New Roman"/>
          <w:sz w:val="20"/>
          <w:szCs w:val="20"/>
        </w:rPr>
      </w:pPr>
      <w:r>
        <w:rPr>
          <w:rFonts w:ascii="Verdana" w:hAnsi="Verdana"/>
          <w:sz w:val="20"/>
          <w:szCs w:val="20"/>
        </w:rPr>
        <w:t xml:space="preserve">Se realizaran los cálculos correspondientes a los sueldos de los integrantes del equipo, teniendo en cuenta los meses de trabajo que cada puesto demandará en el proyecto. </w:t>
      </w:r>
      <w:r w:rsidRPr="00E46614">
        <w:rPr>
          <w:rFonts w:ascii="Verdana" w:hAnsi="Verdana" w:cs="Times New Roman"/>
          <w:sz w:val="20"/>
          <w:szCs w:val="20"/>
        </w:rPr>
        <w:t xml:space="preserve">Para los 2 años siguientes, se estima un incremento salarial para el líder de proyecto, </w:t>
      </w:r>
      <w:r>
        <w:rPr>
          <w:rFonts w:ascii="Verdana" w:hAnsi="Verdana" w:cs="Times New Roman"/>
          <w:sz w:val="20"/>
          <w:szCs w:val="20"/>
        </w:rPr>
        <w:t>Analista Programados</w:t>
      </w:r>
      <w:r w:rsidRPr="00E46614">
        <w:rPr>
          <w:rFonts w:ascii="Verdana" w:hAnsi="Verdana" w:cs="Times New Roman"/>
          <w:sz w:val="20"/>
          <w:szCs w:val="20"/>
        </w:rPr>
        <w:t xml:space="preserve"> y el DBA de un 14% </w:t>
      </w:r>
      <w:r w:rsidRPr="006E6B42">
        <w:rPr>
          <w:rFonts w:ascii="Verdana" w:hAnsi="Verdana" w:cs="Times New Roman"/>
          <w:sz w:val="20"/>
          <w:szCs w:val="20"/>
        </w:rPr>
        <w:t>por año. Estas personas estarán afectadas a los trabajos de mejora de la aplicación solicitados por el cliente</w:t>
      </w:r>
    </w:p>
    <w:p w:rsidR="004D044A" w:rsidRDefault="004D044A" w:rsidP="004D044A">
      <w:pPr>
        <w:pStyle w:val="Normalctedra"/>
        <w:spacing w:before="0"/>
        <w:ind w:left="0" w:firstLine="0"/>
        <w:rPr>
          <w:rFonts w:ascii="Verdana" w:hAnsi="Verdana"/>
          <w:bCs/>
          <w:sz w:val="20"/>
          <w:szCs w:val="20"/>
        </w:rPr>
      </w:pPr>
      <w:r w:rsidRPr="006E6B42">
        <w:rPr>
          <w:rFonts w:ascii="Verdana" w:hAnsi="Verdana"/>
          <w:bCs/>
          <w:sz w:val="20"/>
          <w:szCs w:val="20"/>
        </w:rPr>
        <w:t>Se contempla el costo por realizar el mantenimiento como un egreso, con un gasto fijo de $3.000 mensuales durante los primeros tres años del proyecto</w:t>
      </w:r>
    </w:p>
    <w:p w:rsidR="004D044A" w:rsidRDefault="004D044A" w:rsidP="004D044A">
      <w:pPr>
        <w:pStyle w:val="Normalctedra"/>
        <w:spacing w:before="0"/>
        <w:ind w:left="0" w:firstLine="0"/>
        <w:rPr>
          <w:rFonts w:ascii="Verdana" w:hAnsi="Verdana"/>
          <w:bCs/>
          <w:sz w:val="20"/>
          <w:szCs w:val="20"/>
        </w:rPr>
      </w:pPr>
      <w:r>
        <w:rPr>
          <w:rFonts w:ascii="Verdana" w:hAnsi="Verdana"/>
          <w:bCs/>
          <w:sz w:val="20"/>
          <w:szCs w:val="20"/>
        </w:rPr>
        <w:t>Se tomará la inversión inicial con su respectiva tasa, se enumerarán los ingresos, los egresos y se calculará el flujo de caja.</w:t>
      </w:r>
    </w:p>
    <w:p w:rsidR="004D044A" w:rsidRDefault="004D044A" w:rsidP="004D044A">
      <w:pPr>
        <w:pStyle w:val="Normalctedra"/>
        <w:spacing w:before="0"/>
        <w:ind w:left="0" w:firstLine="0"/>
        <w:rPr>
          <w:rFonts w:ascii="Verdana" w:hAnsi="Verdana"/>
          <w:bCs/>
          <w:sz w:val="20"/>
          <w:szCs w:val="20"/>
        </w:rPr>
      </w:pPr>
    </w:p>
    <w:p w:rsidR="004D044A" w:rsidRPr="006E6B42" w:rsidRDefault="004D044A" w:rsidP="004D044A">
      <w:pPr>
        <w:pStyle w:val="Normalctedra"/>
        <w:spacing w:before="0"/>
        <w:ind w:left="0" w:firstLine="0"/>
        <w:rPr>
          <w:rFonts w:ascii="Verdana" w:hAnsi="Verdana"/>
          <w:sz w:val="20"/>
          <w:szCs w:val="20"/>
        </w:rPr>
      </w:pPr>
      <w:r>
        <w:rPr>
          <w:rFonts w:ascii="Verdana" w:hAnsi="Verdana"/>
          <w:bCs/>
          <w:sz w:val="20"/>
          <w:szCs w:val="20"/>
        </w:rPr>
        <w:t>Se obtendrá la tasa de descuento junto con VAN (Valor Neto Anual). De esta manera se analizará si el proyecto se encuentra financieramente aprobado o no, en el lapso de 3 años.</w:t>
      </w:r>
    </w:p>
    <w:p w:rsidR="003C55D0" w:rsidRPr="003C55D0" w:rsidRDefault="003C55D0" w:rsidP="003C55D0">
      <w:pPr>
        <w:rPr>
          <w:rFonts w:ascii="Verdana" w:hAnsi="Verdana"/>
        </w:rPr>
      </w:pPr>
    </w:p>
    <w:p w:rsidR="00FE0727" w:rsidRDefault="00FE0727" w:rsidP="00454966">
      <w:pPr>
        <w:pStyle w:val="Ttulo1"/>
        <w:spacing w:line="240" w:lineRule="auto"/>
        <w:jc w:val="both"/>
        <w:rPr>
          <w:rFonts w:ascii="Verdana" w:hAnsi="Verdana"/>
          <w:u w:val="single"/>
        </w:rPr>
      </w:pPr>
      <w:bookmarkStart w:id="99" w:name="_Toc259097740"/>
      <w:r w:rsidRPr="00256A8E">
        <w:rPr>
          <w:rFonts w:ascii="Verdana" w:hAnsi="Verdana"/>
          <w:u w:val="single"/>
        </w:rPr>
        <w:t>Planificación Macro</w:t>
      </w:r>
      <w:bookmarkEnd w:id="99"/>
    </w:p>
    <w:p w:rsidR="000B7954" w:rsidRDefault="006C1BAA">
      <w:pPr>
        <w:jc w:val="both"/>
        <w:rPr>
          <w:rFonts w:ascii="Verdana" w:hAnsi="Verdana"/>
        </w:rPr>
      </w:pPr>
      <w:r w:rsidRPr="006C1BAA">
        <w:rPr>
          <w:rFonts w:ascii="Verdana" w:hAnsi="Verdana"/>
        </w:rPr>
        <w:t xml:space="preserve">Se </w:t>
      </w:r>
      <w:r w:rsidR="00885CA5">
        <w:rPr>
          <w:rFonts w:ascii="Verdana" w:hAnsi="Verdana"/>
        </w:rPr>
        <w:t>muestra a continuación la planificación establecida para la realización del proyecto RUDS.</w:t>
      </w:r>
    </w:p>
    <w:p w:rsidR="006C1BAA" w:rsidRDefault="006C1BAA" w:rsidP="006C1BAA">
      <w:pPr>
        <w:rPr>
          <w:rFonts w:ascii="Verdana" w:hAnsi="Verdana"/>
        </w:rPr>
      </w:pPr>
    </w:p>
    <w:p w:rsidR="006C1BAA" w:rsidRPr="006C1BAA" w:rsidRDefault="005E3FF4" w:rsidP="006C1BAA">
      <w:pPr>
        <w:rPr>
          <w:rFonts w:ascii="Verdana" w:hAnsi="Verdana"/>
        </w:rPr>
      </w:pPr>
      <w:r>
        <w:rPr>
          <w:rFonts w:ascii="Verdana" w:hAnsi="Verdana"/>
          <w:noProof/>
          <w:lang w:eastAsia="es-AR"/>
        </w:rPr>
        <w:lastRenderedPageBreak/>
        <w:drawing>
          <wp:inline distT="0" distB="0" distL="0" distR="0">
            <wp:extent cx="6267446" cy="2019299"/>
            <wp:effectExtent l="19050" t="0" r="4" b="0"/>
            <wp:docPr id="2" name="1 Imagen" descr="Gantt R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UDS.JPG"/>
                    <pic:cNvPicPr/>
                  </pic:nvPicPr>
                  <pic:blipFill>
                    <a:blip r:embed="rId16" cstate="print"/>
                    <a:stretch>
                      <a:fillRect/>
                    </a:stretch>
                  </pic:blipFill>
                  <pic:spPr>
                    <a:xfrm>
                      <a:off x="0" y="0"/>
                      <a:ext cx="6267446" cy="2019299"/>
                    </a:xfrm>
                    <a:prstGeom prst="rect">
                      <a:avLst/>
                    </a:prstGeom>
                  </pic:spPr>
                </pic:pic>
              </a:graphicData>
            </a:graphic>
          </wp:inline>
        </w:drawing>
      </w:r>
    </w:p>
    <w:p w:rsidR="00FE0727" w:rsidRPr="00256A8E" w:rsidRDefault="00FE0727" w:rsidP="00454966">
      <w:pPr>
        <w:pStyle w:val="Ttulo1"/>
        <w:spacing w:line="240" w:lineRule="auto"/>
        <w:jc w:val="both"/>
        <w:rPr>
          <w:rFonts w:ascii="Verdana" w:hAnsi="Verdana"/>
          <w:u w:val="single"/>
        </w:rPr>
      </w:pPr>
      <w:bookmarkStart w:id="100" w:name="_Toc259097741"/>
      <w:r w:rsidRPr="00256A8E">
        <w:rPr>
          <w:rFonts w:ascii="Verdana" w:hAnsi="Verdana"/>
          <w:u w:val="single"/>
        </w:rPr>
        <w:t>Análisis de riesgos</w:t>
      </w:r>
      <w:bookmarkEnd w:id="100"/>
    </w:p>
    <w:p w:rsidR="00FE0727" w:rsidRPr="00256A8E" w:rsidRDefault="00FE0727" w:rsidP="00454966">
      <w:pPr>
        <w:pStyle w:val="Ttulo3"/>
        <w:numPr>
          <w:ilvl w:val="1"/>
          <w:numId w:val="7"/>
        </w:numPr>
        <w:spacing w:line="240" w:lineRule="auto"/>
        <w:jc w:val="both"/>
        <w:rPr>
          <w:rFonts w:ascii="Verdana" w:hAnsi="Verdana"/>
          <w:b/>
          <w:u w:val="single"/>
        </w:rPr>
      </w:pPr>
      <w:bookmarkStart w:id="101" w:name="_Toc211349583"/>
      <w:bookmarkStart w:id="102" w:name="_Toc213137557"/>
      <w:bookmarkStart w:id="103" w:name="_Toc213421681"/>
      <w:bookmarkStart w:id="104" w:name="_Toc213587776"/>
      <w:bookmarkStart w:id="105" w:name="_Toc213682357"/>
      <w:bookmarkStart w:id="106" w:name="_Toc214642457"/>
      <w:bookmarkStart w:id="107" w:name="_Toc259097742"/>
      <w:r w:rsidRPr="00256A8E">
        <w:rPr>
          <w:rFonts w:ascii="Verdana" w:hAnsi="Verdana"/>
          <w:b/>
          <w:u w:val="single"/>
        </w:rPr>
        <w:t>Riesgos Identificados</w:t>
      </w:r>
      <w:bookmarkEnd w:id="101"/>
      <w:bookmarkEnd w:id="102"/>
      <w:bookmarkEnd w:id="103"/>
      <w:bookmarkEnd w:id="104"/>
      <w:bookmarkEnd w:id="105"/>
      <w:bookmarkEnd w:id="106"/>
      <w:bookmarkEnd w:id="107"/>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7777"/>
      </w:tblGrid>
      <w:tr w:rsidR="00FE0727" w:rsidRPr="00256A8E">
        <w:trPr>
          <w:jc w:val="center"/>
        </w:trPr>
        <w:tc>
          <w:tcPr>
            <w:tcW w:w="79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777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Detalle del Riesgo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no se dedica el 100% del tiempo al proyecto, entonces la calendarización se ve afectada.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no se determinó correctamente el tamaño y la complejidad del sistema, entonces el proyecto tiene muchas posibilidades de fracaso.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las actividades laborales demandan tiempos dinámicamente cambiantes, entonces es probable que el proyecto se retrase.</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4</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 xml:space="preserve">Dado que no se realizan las debidas tareas de Testing, entonces el software puede no presentar todas las funcionalidades requeridas. </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5</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cs="Arial"/>
                <w:sz w:val="18"/>
                <w:szCs w:val="18"/>
              </w:rPr>
              <w:t>Dado que no hay sistemas similares, y pocos datos, entonces es posible que el almacenamiento estimado sea escaso, teniendo esto un impacto sobre el coste total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6</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se manejan datos sensibles, entonces es probable la necesidad de mantenimiento inmediato, por sanción de decretos o leyes, produciéndose un retraso en las fechas de entregas</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7</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cs="Arial"/>
                <w:sz w:val="18"/>
                <w:szCs w:val="18"/>
              </w:rPr>
              <w:t>Dado que todos los integrantes están en pareja, entonces el asumir compromisos que luego no puedan cumplir produce un retraso en las fechas de entrega.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8</w:t>
            </w:r>
          </w:p>
        </w:tc>
        <w:tc>
          <w:tcPr>
            <w:tcW w:w="7777" w:type="dxa"/>
          </w:tcPr>
          <w:p w:rsidR="00FE0727" w:rsidRPr="00256A8E" w:rsidRDefault="00FE0727" w:rsidP="00454966">
            <w:pPr>
              <w:pStyle w:val="Textoindependiente"/>
              <w:spacing w:line="240" w:lineRule="auto"/>
              <w:ind w:left="0"/>
              <w:jc w:val="both"/>
              <w:rPr>
                <w:rFonts w:ascii="Verdana" w:hAnsi="Verdana"/>
                <w:sz w:val="18"/>
                <w:szCs w:val="18"/>
              </w:rPr>
            </w:pPr>
            <w:r w:rsidRPr="00256A8E">
              <w:rPr>
                <w:rFonts w:ascii="Verdana" w:hAnsi="Verdana"/>
                <w:sz w:val="18"/>
                <w:szCs w:val="18"/>
              </w:rPr>
              <w:t>Dado que el ambiente de desarrollo no es igual al entorno de producción, entonces se pueden presentar bugs al momento de la implementación.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9</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será para uso nacional, entonces puede haber demoras en la respuesta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10</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no se ha asignado el tiempo adecuado a integración y testeo, entonces pueden encontrarse errores en la interacción entre componentes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11</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se verá afectada la operatoria de los profesionales a la hora de cargar datos de los estudios de sangre, entonces el sistema no reflejará la realidad deseada.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12</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es una aplicación web, entonces puede ser que haya lugares de hemoderivados que no posean Internet</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13</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es centralizado, entonces una falla en el servidor central puede causar la inutilización parcial o total del sistema.</w:t>
            </w:r>
          </w:p>
        </w:tc>
      </w:tr>
    </w:tbl>
    <w:p w:rsidR="00FE0727" w:rsidRPr="00256A8E" w:rsidRDefault="00FE0727" w:rsidP="00454966">
      <w:pPr>
        <w:spacing w:line="240" w:lineRule="auto"/>
        <w:jc w:val="both"/>
        <w:rPr>
          <w:rFonts w:ascii="Verdana" w:hAnsi="Verdana"/>
        </w:rPr>
      </w:pPr>
    </w:p>
    <w:p w:rsidR="00FE0727" w:rsidRPr="00256A8E" w:rsidRDefault="00FE0727" w:rsidP="00454966">
      <w:pPr>
        <w:pStyle w:val="EncabezadoTitulos"/>
        <w:rPr>
          <w:rFonts w:ascii="Verdana" w:hAnsi="Verdana"/>
          <w:i w:val="0"/>
          <w:sz w:val="28"/>
        </w:rPr>
      </w:pPr>
      <w:r w:rsidRPr="00256A8E">
        <w:rPr>
          <w:rFonts w:ascii="Verdana" w:hAnsi="Verdana"/>
        </w:rPr>
        <w:t>Probabilidad de ocurrencia</w:t>
      </w:r>
    </w:p>
    <w:p w:rsidR="00FE0727" w:rsidRPr="00256A8E" w:rsidRDefault="00FE0727" w:rsidP="00454966">
      <w:pPr>
        <w:spacing w:line="240" w:lineRule="auto"/>
        <w:jc w:val="both"/>
        <w:rPr>
          <w:rFonts w:ascii="Verdana" w:hAnsi="Verdan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2881"/>
      </w:tblGrid>
      <w:tr w:rsidR="00FE0727" w:rsidRPr="00256A8E">
        <w:trPr>
          <w:jc w:val="center"/>
        </w:trPr>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Descripción</w:t>
            </w:r>
          </w:p>
        </w:tc>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Probabilidad de ocurrencia</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E: Muy altamente probable</w:t>
            </w:r>
          </w:p>
        </w:tc>
        <w:tc>
          <w:tcPr>
            <w:tcW w:w="2881" w:type="dxa"/>
          </w:tcPr>
          <w:p w:rsidR="00FE0727" w:rsidRPr="00256A8E" w:rsidRDefault="00FE0727" w:rsidP="00454966">
            <w:pPr>
              <w:pStyle w:val="Encabezado"/>
              <w:spacing w:line="240" w:lineRule="auto"/>
              <w:jc w:val="both"/>
              <w:rPr>
                <w:rFonts w:ascii="Verdana" w:hAnsi="Verdana"/>
              </w:rPr>
            </w:pPr>
            <w:r w:rsidRPr="00256A8E">
              <w:rPr>
                <w:rFonts w:ascii="Verdana" w:hAnsi="Verdana"/>
              </w:rPr>
              <w:t>&gt;= 90%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A: Altamente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70% y &lt; 90%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lastRenderedPageBreak/>
              <w:t>H: Muy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50% y &lt; 70%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M: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20% y &lt; 50%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B: Poco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5% y &lt; 20%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N: Improbable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&lt;= 5%</w:t>
            </w:r>
          </w:p>
        </w:tc>
      </w:tr>
    </w:tbl>
    <w:p w:rsidR="00FE0727" w:rsidRPr="00256A8E" w:rsidRDefault="00FE0727" w:rsidP="00454966">
      <w:pPr>
        <w:pStyle w:val="EncabezadoTitulos"/>
        <w:rPr>
          <w:rFonts w:ascii="Verdana" w:hAnsi="Verdana"/>
        </w:rPr>
      </w:pPr>
      <w:bookmarkStart w:id="108" w:name="_Toc211349586"/>
      <w:bookmarkStart w:id="109" w:name="_Toc213137560"/>
    </w:p>
    <w:p w:rsidR="00FE0727" w:rsidRPr="00256A8E" w:rsidRDefault="00FE0727" w:rsidP="00454966">
      <w:pPr>
        <w:pStyle w:val="EncabezadoTitulos"/>
        <w:rPr>
          <w:rFonts w:ascii="Verdana" w:hAnsi="Verdana"/>
          <w:i w:val="0"/>
          <w:sz w:val="28"/>
        </w:rPr>
      </w:pPr>
      <w:r w:rsidRPr="00256A8E">
        <w:rPr>
          <w:rFonts w:ascii="Verdana" w:hAnsi="Verdana"/>
        </w:rPr>
        <w:t>Impacto</w:t>
      </w:r>
      <w:bookmarkEnd w:id="108"/>
      <w:bookmarkEnd w:id="109"/>
    </w:p>
    <w:p w:rsidR="00FE0727" w:rsidRPr="00256A8E" w:rsidRDefault="00FE0727" w:rsidP="00454966">
      <w:pPr>
        <w:spacing w:line="240" w:lineRule="auto"/>
        <w:jc w:val="both"/>
        <w:rPr>
          <w:rFonts w:ascii="Verdana" w:hAnsi="Verdan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2881"/>
      </w:tblGrid>
      <w:tr w:rsidR="00FE0727" w:rsidRPr="00256A8E">
        <w:trPr>
          <w:jc w:val="center"/>
        </w:trPr>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Nivel</w:t>
            </w:r>
          </w:p>
        </w:tc>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Descripción</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Crítico</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Preocupante</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Leve</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0</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No se advierte</w:t>
            </w:r>
          </w:p>
        </w:tc>
      </w:tr>
    </w:tbl>
    <w:p w:rsidR="00FE0727" w:rsidRPr="00256A8E" w:rsidRDefault="00FE0727" w:rsidP="00454966">
      <w:pPr>
        <w:spacing w:line="240" w:lineRule="auto"/>
        <w:ind w:left="360"/>
        <w:jc w:val="both"/>
        <w:rPr>
          <w:rFonts w:ascii="Verdana" w:hAnsi="Verdana"/>
        </w:rPr>
      </w:pPr>
    </w:p>
    <w:p w:rsidR="00FE0727" w:rsidRPr="00256A8E" w:rsidRDefault="00FE0727" w:rsidP="00454966">
      <w:pPr>
        <w:pStyle w:val="EncabezadoTitulos"/>
        <w:rPr>
          <w:rFonts w:ascii="Verdana" w:hAnsi="Verdana"/>
        </w:rPr>
      </w:pPr>
      <w:bookmarkStart w:id="110" w:name="_Toc211349587"/>
      <w:bookmarkStart w:id="111" w:name="_Toc213137561"/>
      <w:r w:rsidRPr="00256A8E">
        <w:rPr>
          <w:rFonts w:ascii="Verdana" w:hAnsi="Verdana"/>
        </w:rPr>
        <w:t>Medición de la Exposición al Riesgo para los riesgos seleccionados</w:t>
      </w:r>
      <w:bookmarkEnd w:id="110"/>
      <w:bookmarkEnd w:id="111"/>
    </w:p>
    <w:p w:rsidR="00FE0727" w:rsidRPr="00256A8E" w:rsidRDefault="00FE0727" w:rsidP="00454966">
      <w:pPr>
        <w:spacing w:line="240" w:lineRule="auto"/>
        <w:jc w:val="both"/>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1332"/>
        <w:gridCol w:w="1081"/>
        <w:gridCol w:w="5687"/>
      </w:tblGrid>
      <w:tr w:rsidR="00FE0727" w:rsidRPr="00256A8E">
        <w:trPr>
          <w:jc w:val="center"/>
        </w:trPr>
        <w:tc>
          <w:tcPr>
            <w:tcW w:w="79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1260"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Prob. de ocurrencia</w:t>
            </w:r>
          </w:p>
        </w:tc>
        <w:tc>
          <w:tcPr>
            <w:tcW w:w="900"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Impacto</w:t>
            </w:r>
          </w:p>
        </w:tc>
        <w:tc>
          <w:tcPr>
            <w:tcW w:w="568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Motivo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pStyle w:val="Encabezado"/>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Este riesgo es crítico; su ocurrencia puede ocasionar el fracaso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4</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si se produce puede dejar inoperativo el sistema hasta que se haga un parche o reinicie</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5</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A</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al producirse va cambiar el presupuesto estimado del sistema, al momento de necesitarlo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6</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H</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ya que si se produce hay que solucionar de inmediato el desarrollo de la aplicación. No puede pasar mucho tiempo entre la sanción de una ley y el reflejo en 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7</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no afectará tanto el tiempo del proyecto por su temprana detección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8</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resulta poco preocupante en caso de presentarse pero  debido a que su probabilidad de ocurrencia es muy baja, no presenta alta exposición al riesgo.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9</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el tiempo de respuesta puede retrasarse debido a congestión de la red o de la aplicación misma.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10</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H</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por una inadecuada integración puede verse afectada la interacción entre los componentes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11</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porque si el sistema no es aceptado por los profesionales, el proyecto fracasará</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12</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el sistema es 100% web, y si no se posee acceso a Internet, el sistema no funciona, provocando el fracaso del proyecto en la región en cuestión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13</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debido que las terminales se verán imposibilitadas de acceder y utilizar el sistema.</w:t>
            </w:r>
          </w:p>
        </w:tc>
      </w:tr>
    </w:tbl>
    <w:p w:rsidR="00FE0727" w:rsidRPr="00256A8E" w:rsidRDefault="00FE0727" w:rsidP="00454966">
      <w:pPr>
        <w:pStyle w:val="Ttulo3"/>
        <w:numPr>
          <w:ilvl w:val="1"/>
          <w:numId w:val="7"/>
        </w:numPr>
        <w:spacing w:line="240" w:lineRule="auto"/>
        <w:jc w:val="both"/>
        <w:rPr>
          <w:rFonts w:ascii="Verdana" w:hAnsi="Verdana"/>
          <w:b/>
          <w:u w:val="single"/>
        </w:rPr>
      </w:pPr>
      <w:bookmarkStart w:id="112" w:name="_Toc211349588"/>
      <w:bookmarkStart w:id="113" w:name="_Toc213137562"/>
      <w:bookmarkStart w:id="114" w:name="_Toc213421683"/>
      <w:bookmarkStart w:id="115" w:name="_Toc213587778"/>
      <w:bookmarkStart w:id="116" w:name="_Toc213682359"/>
      <w:bookmarkStart w:id="117" w:name="_Toc214642459"/>
      <w:bookmarkStart w:id="118" w:name="_Toc259097743"/>
      <w:r w:rsidRPr="00256A8E">
        <w:rPr>
          <w:rFonts w:ascii="Verdana" w:hAnsi="Verdana"/>
          <w:b/>
          <w:u w:val="single"/>
        </w:rPr>
        <w:t>Priorización de Riesgos</w:t>
      </w:r>
      <w:bookmarkEnd w:id="112"/>
      <w:bookmarkEnd w:id="113"/>
      <w:bookmarkEnd w:id="114"/>
      <w:bookmarkEnd w:id="115"/>
      <w:bookmarkEnd w:id="116"/>
      <w:bookmarkEnd w:id="117"/>
      <w:bookmarkEnd w:id="118"/>
    </w:p>
    <w:p w:rsidR="00FE0727" w:rsidRPr="00256A8E" w:rsidRDefault="00FE0727" w:rsidP="00454966">
      <w:pPr>
        <w:spacing w:line="240" w:lineRule="auto"/>
        <w:jc w:val="both"/>
        <w:rPr>
          <w:rFonts w:ascii="Verdana" w:hAnsi="Verdana"/>
        </w:rPr>
      </w:pPr>
      <w:r w:rsidRPr="00256A8E">
        <w:rPr>
          <w:rFonts w:ascii="Verdana" w:hAnsi="Verdana"/>
        </w:rPr>
        <w:t>La priorización de los riesgos se hará en base a la siguiente matriz de magnitudes:</w:t>
      </w:r>
    </w:p>
    <w:p w:rsidR="00FE0727" w:rsidRPr="00256A8E" w:rsidRDefault="00FE0727" w:rsidP="00454966">
      <w:pPr>
        <w:spacing w:line="240" w:lineRule="auto"/>
        <w:jc w:val="both"/>
        <w:rPr>
          <w:rFonts w:ascii="Verdana" w:hAnsi="Verdana"/>
        </w:rPr>
      </w:pPr>
    </w:p>
    <w:tbl>
      <w:tblPr>
        <w:tblW w:w="8644" w:type="dxa"/>
        <w:jc w:val="center"/>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tblPr>
      <w:tblGrid>
        <w:gridCol w:w="1272"/>
        <w:gridCol w:w="1240"/>
        <w:gridCol w:w="1241"/>
        <w:gridCol w:w="1244"/>
        <w:gridCol w:w="1198"/>
        <w:gridCol w:w="1196"/>
        <w:gridCol w:w="1253"/>
      </w:tblGrid>
      <w:tr w:rsidR="00FE0727" w:rsidRPr="00256A8E">
        <w:trPr>
          <w:cantSplit/>
          <w:trHeight w:val="410"/>
          <w:jc w:val="center"/>
        </w:trPr>
        <w:tc>
          <w:tcPr>
            <w:tcW w:w="1272" w:type="dxa"/>
            <w:vAlign w:val="center"/>
          </w:tcPr>
          <w:p w:rsidR="00FE0727" w:rsidRPr="00256A8E" w:rsidRDefault="00FE0727" w:rsidP="00454966">
            <w:pPr>
              <w:spacing w:line="240" w:lineRule="auto"/>
              <w:jc w:val="both"/>
              <w:rPr>
                <w:rFonts w:ascii="Verdana" w:hAnsi="Verdana" w:cs="Arial"/>
                <w:b/>
                <w:bCs/>
                <w:i/>
                <w:iCs/>
                <w:sz w:val="18"/>
              </w:rPr>
            </w:pPr>
            <w:r w:rsidRPr="00256A8E">
              <w:rPr>
                <w:rFonts w:ascii="Verdana" w:hAnsi="Verdana" w:cs="Arial"/>
                <w:b/>
                <w:bCs/>
                <w:i/>
                <w:iCs/>
                <w:sz w:val="18"/>
              </w:rPr>
              <w:t>Prob. de ocurrencia</w:t>
            </w:r>
          </w:p>
        </w:tc>
        <w:tc>
          <w:tcPr>
            <w:tcW w:w="1240"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E</w:t>
            </w:r>
          </w:p>
        </w:tc>
        <w:tc>
          <w:tcPr>
            <w:tcW w:w="1241"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A</w:t>
            </w:r>
          </w:p>
        </w:tc>
        <w:tc>
          <w:tcPr>
            <w:tcW w:w="1244"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H</w:t>
            </w:r>
          </w:p>
        </w:tc>
        <w:tc>
          <w:tcPr>
            <w:tcW w:w="1198"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M</w:t>
            </w:r>
          </w:p>
        </w:tc>
        <w:tc>
          <w:tcPr>
            <w:tcW w:w="1196"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B</w:t>
            </w:r>
          </w:p>
        </w:tc>
        <w:tc>
          <w:tcPr>
            <w:tcW w:w="1253"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N</w:t>
            </w:r>
          </w:p>
        </w:tc>
      </w:tr>
      <w:tr w:rsidR="00FE0727" w:rsidRPr="00256A8E">
        <w:trPr>
          <w:cantSplit/>
          <w:trHeight w:val="410"/>
          <w:jc w:val="center"/>
        </w:trPr>
        <w:tc>
          <w:tcPr>
            <w:tcW w:w="1272" w:type="dxa"/>
            <w:vAlign w:val="center"/>
          </w:tcPr>
          <w:p w:rsidR="00FE0727" w:rsidRPr="00256A8E" w:rsidRDefault="00FE0727" w:rsidP="00454966">
            <w:pPr>
              <w:spacing w:line="240" w:lineRule="auto"/>
              <w:jc w:val="both"/>
              <w:rPr>
                <w:rFonts w:ascii="Verdana" w:hAnsi="Verdana" w:cs="Arial"/>
                <w:b/>
                <w:bCs/>
                <w:i/>
                <w:iCs/>
                <w:sz w:val="18"/>
              </w:rPr>
            </w:pPr>
            <w:r w:rsidRPr="00256A8E">
              <w:rPr>
                <w:rFonts w:ascii="Verdana" w:hAnsi="Verdana" w:cs="Arial"/>
                <w:b/>
                <w:bCs/>
                <w:i/>
                <w:iCs/>
                <w:sz w:val="18"/>
              </w:rPr>
              <w:t>Impacto</w:t>
            </w:r>
          </w:p>
        </w:tc>
        <w:tc>
          <w:tcPr>
            <w:tcW w:w="1240"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41"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44"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198"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196"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53"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3</w:t>
            </w:r>
          </w:p>
        </w:tc>
        <w:tc>
          <w:tcPr>
            <w:tcW w:w="1240"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4"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198" w:type="dxa"/>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2</w:t>
            </w:r>
          </w:p>
        </w:tc>
        <w:tc>
          <w:tcPr>
            <w:tcW w:w="1240"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tcBorders>
              <w:bottom w:val="single" w:sz="6" w:space="0" w:color="000000"/>
            </w:tcBorders>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4"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8"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1</w:t>
            </w:r>
          </w:p>
        </w:tc>
        <w:tc>
          <w:tcPr>
            <w:tcW w:w="1240" w:type="dxa"/>
            <w:tcBorders>
              <w:bottom w:val="single" w:sz="6" w:space="0" w:color="000000"/>
            </w:tcBorders>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44"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8"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0</w:t>
            </w:r>
          </w:p>
        </w:tc>
        <w:tc>
          <w:tcPr>
            <w:tcW w:w="1240"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41"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44"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198"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196"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bl>
    <w:p w:rsidR="00FE0727" w:rsidRPr="00256A8E" w:rsidRDefault="00FE0727" w:rsidP="00454966">
      <w:pPr>
        <w:pStyle w:val="Encabezado"/>
        <w:spacing w:line="240" w:lineRule="auto"/>
        <w:jc w:val="both"/>
        <w:rPr>
          <w:rFonts w:ascii="Verdana" w:hAnsi="Verdana"/>
          <w:b/>
          <w:bCs/>
        </w:rPr>
      </w:pPr>
      <w:bookmarkStart w:id="119" w:name="_Toc211349589"/>
      <w:bookmarkStart w:id="120" w:name="_Toc213137563"/>
    </w:p>
    <w:p w:rsidR="00FE0727" w:rsidRPr="0049562D" w:rsidRDefault="00FE0727" w:rsidP="00454966">
      <w:pPr>
        <w:pStyle w:val="Ttulo3"/>
        <w:numPr>
          <w:ilvl w:val="1"/>
          <w:numId w:val="7"/>
        </w:numPr>
        <w:spacing w:line="240" w:lineRule="auto"/>
        <w:jc w:val="both"/>
        <w:rPr>
          <w:rFonts w:ascii="Verdana" w:hAnsi="Verdana"/>
          <w:b/>
          <w:u w:val="single"/>
        </w:rPr>
      </w:pPr>
      <w:bookmarkStart w:id="121" w:name="_Toc211349590"/>
      <w:bookmarkStart w:id="122" w:name="_Toc213137564"/>
      <w:bookmarkStart w:id="123" w:name="_Toc213421685"/>
      <w:bookmarkStart w:id="124" w:name="_Toc213587780"/>
      <w:bookmarkStart w:id="125" w:name="_Toc213682361"/>
      <w:bookmarkStart w:id="126" w:name="_Toc214642461"/>
      <w:bookmarkStart w:id="127" w:name="_Toc259097744"/>
      <w:bookmarkEnd w:id="119"/>
      <w:bookmarkEnd w:id="120"/>
      <w:r w:rsidRPr="0049562D">
        <w:rPr>
          <w:rFonts w:ascii="Verdana" w:hAnsi="Verdana"/>
          <w:b/>
          <w:u w:val="single"/>
        </w:rPr>
        <w:t>Consideraciones para la Priorización de los Riesgos</w:t>
      </w:r>
      <w:bookmarkEnd w:id="121"/>
      <w:bookmarkEnd w:id="122"/>
      <w:bookmarkEnd w:id="123"/>
      <w:bookmarkEnd w:id="124"/>
      <w:bookmarkEnd w:id="125"/>
      <w:bookmarkEnd w:id="126"/>
      <w:bookmarkEnd w:id="127"/>
    </w:p>
    <w:p w:rsidR="00FE0727" w:rsidRPr="00256A8E" w:rsidRDefault="00FE0727" w:rsidP="00454966">
      <w:pPr>
        <w:spacing w:line="240" w:lineRule="auto"/>
        <w:jc w:val="both"/>
        <w:rPr>
          <w:rFonts w:ascii="Verdana" w:hAnsi="Verdana"/>
        </w:rPr>
      </w:pPr>
      <w:r w:rsidRPr="00256A8E">
        <w:rPr>
          <w:rFonts w:ascii="Verdana" w:hAnsi="Verdana"/>
        </w:rPr>
        <w:t>Los riesgos serán priorizados según el siguiente criterio: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Mayor exposición del riesgo, calculado como Probabilidad de ocurrencia por Impacto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exposición al riesgo, se priorizará el riesgo con mayor probabilidad de ocurrencia</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 xml:space="preserve">A igual probabilidad de ocurrencia, se priorizará el riesgo con mayor impacto </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impacto, se priorizará el riesgo con menor costo para solucionarlo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costo, se priorizará el riesgo con mayor conocimiento para resolverlo</w:t>
      </w:r>
    </w:p>
    <w:p w:rsidR="00FE0727" w:rsidRPr="00256A8E" w:rsidRDefault="00FE0727" w:rsidP="00454966">
      <w:pPr>
        <w:spacing w:line="240" w:lineRule="auto"/>
        <w:ind w:left="360"/>
        <w:jc w:val="both"/>
        <w:rPr>
          <w:rFonts w:ascii="Verdana" w:hAnsi="Verdana"/>
        </w:rPr>
      </w:pPr>
      <w:bookmarkStart w:id="128" w:name="_Toc213137565"/>
      <w:bookmarkStart w:id="129" w:name="_Toc211349591"/>
      <w:bookmarkStart w:id="130" w:name="_Toc213137566"/>
      <w:bookmarkEnd w:id="128"/>
    </w:p>
    <w:p w:rsidR="00FE0727" w:rsidRDefault="00FE0727" w:rsidP="00454966">
      <w:pPr>
        <w:pStyle w:val="Ttulo3"/>
        <w:numPr>
          <w:ilvl w:val="1"/>
          <w:numId w:val="7"/>
        </w:numPr>
        <w:spacing w:line="240" w:lineRule="auto"/>
        <w:jc w:val="both"/>
        <w:rPr>
          <w:rFonts w:ascii="Verdana" w:hAnsi="Verdana"/>
          <w:b/>
          <w:u w:val="single"/>
        </w:rPr>
      </w:pPr>
      <w:bookmarkStart w:id="131" w:name="_Toc213421686"/>
      <w:bookmarkStart w:id="132" w:name="_Toc213587781"/>
      <w:bookmarkStart w:id="133" w:name="_Toc213682362"/>
      <w:bookmarkStart w:id="134" w:name="_Toc214642462"/>
      <w:bookmarkStart w:id="135" w:name="_Toc259097745"/>
      <w:r w:rsidRPr="00256A8E">
        <w:rPr>
          <w:rFonts w:ascii="Verdana" w:hAnsi="Verdana"/>
          <w:b/>
          <w:u w:val="single"/>
        </w:rPr>
        <w:t>Lista Priorizada de Riesgos</w:t>
      </w:r>
      <w:bookmarkEnd w:id="129"/>
      <w:bookmarkEnd w:id="130"/>
      <w:bookmarkEnd w:id="131"/>
      <w:bookmarkEnd w:id="132"/>
      <w:bookmarkEnd w:id="133"/>
      <w:bookmarkEnd w:id="134"/>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1332"/>
        <w:gridCol w:w="1081"/>
        <w:gridCol w:w="5687"/>
      </w:tblGrid>
      <w:tr w:rsidR="00FE0727" w:rsidRPr="00256A8E">
        <w:trPr>
          <w:jc w:val="center"/>
        </w:trPr>
        <w:tc>
          <w:tcPr>
            <w:tcW w:w="894"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1332"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Prob. de ocurrencia</w:t>
            </w:r>
          </w:p>
        </w:tc>
        <w:tc>
          <w:tcPr>
            <w:tcW w:w="1081"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Impacto</w:t>
            </w:r>
          </w:p>
        </w:tc>
        <w:tc>
          <w:tcPr>
            <w:tcW w:w="568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Motivo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13</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debido que las terminales se verán imposibilitadas de acceder y utilizar 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Este riesgo es crítico; su ocurrencia puede ocasionar el fracaso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12</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el sistema es 100% web, y si no se posee acceso a Internet, el sistema no funciona, provocando el fracaso del proyecto en la región en cuestión</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6</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H</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ya que si se produce hay que solucionar de inmediato el desarrollo de la aplicación. No puede pasar mucho tiempo entre la sanción de una ley y el reflejo en 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5</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A</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al producirse va cambiar el presupuesto estimado del sistema, al momento de necesitarlo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10</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H</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por una inadecuada integración puede verse afectada la interacción entre los componentes del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11</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porque si el sistema no es aceptado por los profesionales, el proyecto fracasará</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4</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si se produce puede dejar inoperativo el sistema hasta que se haga un parche o reinicie</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pStyle w:val="Encabezado"/>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8</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resulta poco preocupante en caso de presentarse pero  debido a que su probabilidad de ocurrencia es muy baja, no presenta alta exposición al riesgo.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9</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el tiempo de respuesta puede retrasarse debido a congestión de la red o de la aplicación misma.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lastRenderedPageBreak/>
              <w:t>7</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no afectará tanto el tiempo del proyecto por su temprana detección</w:t>
            </w:r>
          </w:p>
        </w:tc>
      </w:tr>
    </w:tbl>
    <w:p w:rsidR="00FE0727" w:rsidRPr="00256A8E" w:rsidRDefault="00FE0727" w:rsidP="00454966">
      <w:pPr>
        <w:spacing w:line="240" w:lineRule="auto"/>
        <w:jc w:val="both"/>
        <w:rPr>
          <w:rFonts w:ascii="Verdana" w:hAnsi="Verdana"/>
        </w:rPr>
      </w:pPr>
    </w:p>
    <w:p w:rsidR="00FE0727" w:rsidRPr="00256A8E" w:rsidRDefault="00FE0727" w:rsidP="00454966">
      <w:pPr>
        <w:pStyle w:val="Ttulo3"/>
        <w:numPr>
          <w:ilvl w:val="1"/>
          <w:numId w:val="7"/>
        </w:numPr>
        <w:spacing w:line="240" w:lineRule="auto"/>
        <w:jc w:val="both"/>
        <w:rPr>
          <w:rFonts w:ascii="Verdana" w:hAnsi="Verdana"/>
          <w:b/>
          <w:u w:val="single"/>
        </w:rPr>
      </w:pPr>
      <w:bookmarkStart w:id="136" w:name="_Toc211349592"/>
      <w:bookmarkStart w:id="137" w:name="_Toc213137567"/>
      <w:bookmarkStart w:id="138" w:name="_Toc213421687"/>
      <w:bookmarkStart w:id="139" w:name="_Toc213587782"/>
      <w:bookmarkStart w:id="140" w:name="_Toc213682363"/>
      <w:bookmarkStart w:id="141" w:name="_Toc214642463"/>
      <w:bookmarkStart w:id="142" w:name="_Toc259097746"/>
      <w:r w:rsidRPr="00256A8E">
        <w:rPr>
          <w:rFonts w:ascii="Verdana" w:hAnsi="Verdana"/>
          <w:b/>
          <w:u w:val="single"/>
        </w:rPr>
        <w:t>Planes de mitigación y contingencia</w:t>
      </w:r>
      <w:bookmarkEnd w:id="136"/>
      <w:bookmarkEnd w:id="137"/>
      <w:bookmarkEnd w:id="138"/>
      <w:bookmarkEnd w:id="139"/>
      <w:bookmarkEnd w:id="140"/>
      <w:bookmarkEnd w:id="141"/>
      <w:bookmarkEnd w:id="142"/>
    </w:p>
    <w:p w:rsidR="00FE0727" w:rsidRDefault="00FE0727" w:rsidP="00454966">
      <w:pPr>
        <w:spacing w:line="240" w:lineRule="auto"/>
        <w:jc w:val="both"/>
        <w:rPr>
          <w:rFonts w:ascii="Verdana" w:hAnsi="Verdana"/>
          <w:b/>
          <w:bCs/>
        </w:rPr>
      </w:pPr>
    </w:p>
    <w:p w:rsidR="00E57348" w:rsidRPr="006F68CD" w:rsidRDefault="00E57348" w:rsidP="00454966">
      <w:pPr>
        <w:spacing w:line="240" w:lineRule="auto"/>
        <w:jc w:val="both"/>
        <w:rPr>
          <w:rFonts w:ascii="Verdana" w:hAnsi="Verdana"/>
          <w:b/>
          <w:bCs/>
          <w:u w:val="single"/>
        </w:rPr>
      </w:pPr>
      <w:r w:rsidRPr="006F68CD">
        <w:rPr>
          <w:rFonts w:ascii="Verdana" w:hAnsi="Verdana"/>
          <w:b/>
          <w:bCs/>
          <w:u w:val="single"/>
        </w:rPr>
        <w:t>Riesgo (Id 13)</w:t>
      </w:r>
    </w:p>
    <w:p w:rsidR="00E57348" w:rsidRPr="00A64D9D" w:rsidRDefault="00E57348" w:rsidP="00454966">
      <w:pPr>
        <w:spacing w:line="240" w:lineRule="auto"/>
        <w:jc w:val="both"/>
        <w:rPr>
          <w:rFonts w:ascii="Verdana" w:hAnsi="Verdana"/>
        </w:rPr>
      </w:pPr>
      <w:r w:rsidRPr="00A64D9D">
        <w:rPr>
          <w:rFonts w:ascii="Verdana" w:hAnsi="Verdana"/>
        </w:rPr>
        <w:t>Dado que el sistema es centralizado, entonces una falla en el servidor central puede causar la inutilización parcial o total del sistema.</w:t>
      </w:r>
    </w:p>
    <w:p w:rsidR="00E57348" w:rsidRPr="00A64D9D" w:rsidRDefault="00E57348" w:rsidP="00454966">
      <w:pPr>
        <w:spacing w:line="240" w:lineRule="auto"/>
        <w:jc w:val="both"/>
        <w:rPr>
          <w:rFonts w:ascii="Verdana" w:hAnsi="Verdana"/>
          <w:b/>
          <w:bCs/>
        </w:rPr>
      </w:pPr>
    </w:p>
    <w:p w:rsidR="00E57348" w:rsidRPr="006F68CD" w:rsidRDefault="00E57348" w:rsidP="00454966">
      <w:pPr>
        <w:numPr>
          <w:ilvl w:val="0"/>
          <w:numId w:val="14"/>
        </w:numPr>
        <w:spacing w:line="240" w:lineRule="auto"/>
        <w:jc w:val="both"/>
        <w:rPr>
          <w:rFonts w:ascii="Verdana" w:hAnsi="Verdana"/>
          <w:bCs/>
        </w:rPr>
      </w:pPr>
      <w:r w:rsidRPr="006F68CD">
        <w:rPr>
          <w:rFonts w:ascii="Verdana" w:hAnsi="Verdana"/>
          <w:b/>
          <w:bCs/>
        </w:rPr>
        <w:t xml:space="preserve">Plan de mitigación: </w:t>
      </w:r>
      <w:r w:rsidRPr="006F68CD">
        <w:rPr>
          <w:rFonts w:ascii="Verdana" w:hAnsi="Verdana"/>
          <w:bCs/>
        </w:rPr>
        <w:t>Tener un aprovisionamiento de energía eléctrica suplementario, utilizando UPS y generador eléctrico. Como así también, el monitoreo por parte de un operador.</w:t>
      </w:r>
    </w:p>
    <w:p w:rsidR="00E57348" w:rsidRPr="00A64D9D" w:rsidRDefault="00E57348" w:rsidP="00454966">
      <w:pPr>
        <w:numPr>
          <w:ilvl w:val="0"/>
          <w:numId w:val="14"/>
        </w:numPr>
        <w:spacing w:line="240" w:lineRule="auto"/>
        <w:jc w:val="both"/>
        <w:rPr>
          <w:rFonts w:ascii="Verdana" w:hAnsi="Verdana"/>
          <w:bCs/>
        </w:rPr>
      </w:pPr>
      <w:r w:rsidRPr="00A64D9D">
        <w:rPr>
          <w:rFonts w:ascii="Verdana" w:hAnsi="Verdana"/>
          <w:b/>
          <w:bCs/>
        </w:rPr>
        <w:t>Plan de contingencia</w:t>
      </w:r>
      <w:r>
        <w:rPr>
          <w:rFonts w:ascii="Verdana" w:hAnsi="Verdana"/>
          <w:b/>
          <w:bCs/>
        </w:rPr>
        <w:t xml:space="preserve">: </w:t>
      </w:r>
      <w:r w:rsidRPr="00A64D9D">
        <w:rPr>
          <w:rFonts w:ascii="Verdana" w:hAnsi="Verdana"/>
          <w:bCs/>
        </w:rPr>
        <w:t>Tener disponible ambiente de contingencia alternativo.</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Falta de suministro de energía en la central por falla de la UPS y del generador eléctrico.</w:t>
      </w:r>
    </w:p>
    <w:p w:rsidR="00E57348" w:rsidRPr="00A64D9D" w:rsidRDefault="00E57348" w:rsidP="00454966">
      <w:pPr>
        <w:spacing w:line="240" w:lineRule="auto"/>
        <w:jc w:val="both"/>
        <w:rPr>
          <w:rFonts w:ascii="Verdana" w:hAnsi="Verdana"/>
          <w:bCs/>
        </w:rPr>
      </w:pPr>
    </w:p>
    <w:p w:rsidR="00E57348" w:rsidRPr="006F68CD" w:rsidRDefault="00E57348" w:rsidP="00454966">
      <w:pPr>
        <w:spacing w:line="240" w:lineRule="auto"/>
        <w:jc w:val="both"/>
        <w:rPr>
          <w:rFonts w:ascii="Verdana" w:hAnsi="Verdana"/>
          <w:b/>
          <w:bCs/>
          <w:u w:val="single"/>
        </w:rPr>
      </w:pPr>
      <w:r w:rsidRPr="006F68CD">
        <w:rPr>
          <w:rFonts w:ascii="Verdana" w:hAnsi="Verdana"/>
          <w:b/>
          <w:bCs/>
          <w:u w:val="single"/>
        </w:rPr>
        <w:t>Riesgo (Id 2)</w:t>
      </w:r>
    </w:p>
    <w:p w:rsidR="00E57348" w:rsidRPr="00A64D9D" w:rsidRDefault="00E57348" w:rsidP="00454966">
      <w:pPr>
        <w:spacing w:line="240" w:lineRule="auto"/>
        <w:jc w:val="both"/>
        <w:rPr>
          <w:rFonts w:ascii="Verdana" w:hAnsi="Verdana" w:cs="Arial"/>
        </w:rPr>
      </w:pPr>
      <w:r w:rsidRPr="00A64D9D">
        <w:rPr>
          <w:rFonts w:ascii="Verdana" w:hAnsi="Verdana" w:cs="Arial"/>
        </w:rPr>
        <w:t>Dado que no se determinó correctamente el tamaño y la complejidad del sistema, entonces el proyecto tiene muchas posibilidades de fracaso.</w:t>
      </w:r>
    </w:p>
    <w:p w:rsidR="00E57348" w:rsidRPr="00A64D9D" w:rsidRDefault="00E57348" w:rsidP="00454966">
      <w:pPr>
        <w:spacing w:line="240" w:lineRule="auto"/>
        <w:jc w:val="both"/>
        <w:rPr>
          <w:rFonts w:ascii="Verdana" w:hAnsi="Verdana"/>
          <w:b/>
          <w:bCs/>
        </w:rPr>
      </w:pPr>
    </w:p>
    <w:p w:rsidR="00E57348" w:rsidRPr="006F68CD" w:rsidRDefault="00E57348" w:rsidP="00454966">
      <w:pPr>
        <w:numPr>
          <w:ilvl w:val="0"/>
          <w:numId w:val="15"/>
        </w:numPr>
        <w:spacing w:line="240" w:lineRule="auto"/>
        <w:jc w:val="both"/>
        <w:rPr>
          <w:rFonts w:ascii="Verdana" w:hAnsi="Verdana"/>
        </w:rPr>
      </w:pPr>
      <w:r w:rsidRPr="006F68CD">
        <w:rPr>
          <w:rFonts w:ascii="Verdana" w:hAnsi="Verdana"/>
          <w:b/>
          <w:bCs/>
        </w:rPr>
        <w:t xml:space="preserve">Plan de mitigación: </w:t>
      </w:r>
      <w:r w:rsidRPr="006F68CD">
        <w:rPr>
          <w:rFonts w:ascii="Verdana" w:hAnsi="Verdana"/>
        </w:rPr>
        <w:t>Dedicar el tiempo y recursos suficientes para realizar un análisis detallado de la información disponible al momento de determinar el alcance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contingencia: </w:t>
      </w:r>
      <w:r w:rsidRPr="00F708AA">
        <w:rPr>
          <w:rFonts w:ascii="Verdana" w:hAnsi="Verdana"/>
        </w:rPr>
        <w:t>Renegociar las características del proyecto con el Cliente entregando la mínima funcionalidad solicitada.</w:t>
      </w:r>
    </w:p>
    <w:p w:rsidR="00E57348" w:rsidRPr="00A64D9D" w:rsidRDefault="00E57348" w:rsidP="00454966">
      <w:pPr>
        <w:spacing w:line="240" w:lineRule="auto"/>
        <w:ind w:firstLine="720"/>
        <w:jc w:val="both"/>
        <w:rPr>
          <w:rFonts w:ascii="Verdana" w:hAnsi="Verdana"/>
        </w:rPr>
      </w:pPr>
      <w:r w:rsidRPr="00F708AA">
        <w:rPr>
          <w:rFonts w:ascii="Verdana" w:hAnsi="Verdana"/>
          <w:i/>
        </w:rPr>
        <w:t>Evento Trigger:</w:t>
      </w:r>
      <w:r w:rsidRPr="00A64D9D">
        <w:rPr>
          <w:rFonts w:ascii="Verdana" w:hAnsi="Verdana"/>
        </w:rPr>
        <w:t xml:space="preserve"> al detectar errores de estimación en las primeras etapas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spacing w:line="240" w:lineRule="auto"/>
        <w:jc w:val="both"/>
        <w:rPr>
          <w:rFonts w:ascii="Verdana" w:hAnsi="Verdana"/>
          <w:b/>
          <w:bCs/>
          <w:u w:val="single"/>
        </w:rPr>
      </w:pPr>
      <w:r w:rsidRPr="00F708AA">
        <w:rPr>
          <w:rFonts w:ascii="Verdana" w:hAnsi="Verdana"/>
          <w:b/>
          <w:bCs/>
          <w:u w:val="single"/>
        </w:rPr>
        <w:t>Riesgo (Id 12)</w:t>
      </w:r>
    </w:p>
    <w:p w:rsidR="00E57348" w:rsidRDefault="00E57348" w:rsidP="00454966">
      <w:pPr>
        <w:spacing w:line="240" w:lineRule="auto"/>
        <w:jc w:val="both"/>
        <w:rPr>
          <w:rFonts w:ascii="Verdana" w:hAnsi="Verdana"/>
        </w:rPr>
      </w:pPr>
    </w:p>
    <w:p w:rsidR="00E57348" w:rsidRPr="00A64D9D" w:rsidRDefault="00E57348" w:rsidP="00454966">
      <w:pPr>
        <w:spacing w:line="240" w:lineRule="auto"/>
        <w:jc w:val="both"/>
        <w:rPr>
          <w:rFonts w:ascii="Verdana" w:hAnsi="Verdana" w:cs="Arial"/>
        </w:rPr>
      </w:pPr>
      <w:r w:rsidRPr="00A64D9D">
        <w:rPr>
          <w:rFonts w:ascii="Verdana" w:hAnsi="Verdana"/>
        </w:rPr>
        <w:t>Dado que el sistema es una aplicación web, entonces puede ser que haya lugares de hemoderivados que no posean Internet</w:t>
      </w:r>
      <w:r w:rsidRPr="00A64D9D">
        <w:rPr>
          <w:rFonts w:ascii="Verdana" w:hAnsi="Verdana" w:cs="Arial"/>
        </w:rPr>
        <w:t>.</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mitigación: </w:t>
      </w:r>
      <w:r w:rsidRPr="00F708AA">
        <w:rPr>
          <w:rFonts w:ascii="Verdana" w:hAnsi="Verdana"/>
          <w:bCs/>
        </w:rPr>
        <w:t>No aplica</w:t>
      </w:r>
    </w:p>
    <w:p w:rsidR="00E57348" w:rsidRPr="00A64D9D" w:rsidRDefault="00E57348" w:rsidP="00454966">
      <w:pPr>
        <w:pStyle w:val="Textoindependiente"/>
        <w:spacing w:line="240" w:lineRule="auto"/>
        <w:jc w:val="both"/>
        <w:rPr>
          <w:rFonts w:ascii="Verdana" w:hAnsi="Verdana"/>
          <w:sz w:val="20"/>
        </w:rPr>
      </w:pPr>
    </w:p>
    <w:p w:rsidR="00E57348" w:rsidRPr="00F708AA" w:rsidRDefault="00E57348" w:rsidP="00454966">
      <w:pPr>
        <w:numPr>
          <w:ilvl w:val="0"/>
          <w:numId w:val="15"/>
        </w:numPr>
        <w:spacing w:line="240" w:lineRule="auto"/>
        <w:jc w:val="both"/>
        <w:rPr>
          <w:rFonts w:ascii="Verdana" w:hAnsi="Verdana"/>
          <w:b/>
          <w:bCs/>
        </w:rPr>
      </w:pPr>
      <w:r w:rsidRPr="00A64D9D">
        <w:rPr>
          <w:rFonts w:ascii="Verdana" w:hAnsi="Verdana"/>
          <w:b/>
          <w:bCs/>
        </w:rPr>
        <w:t>Plan de contingencia</w:t>
      </w:r>
      <w:r>
        <w:rPr>
          <w:rFonts w:ascii="Verdana" w:hAnsi="Verdana"/>
          <w:b/>
          <w:bCs/>
        </w:rPr>
        <w:t xml:space="preserve">: </w:t>
      </w:r>
      <w:r w:rsidRPr="00F708AA">
        <w:rPr>
          <w:rFonts w:ascii="Verdana" w:hAnsi="Verdana"/>
        </w:rPr>
        <w:t>Establecer tratados con ISPs que alcancen cualquier punto del país.</w:t>
      </w:r>
    </w:p>
    <w:p w:rsidR="00E57348" w:rsidRPr="00A64D9D" w:rsidRDefault="00E57348" w:rsidP="00454966">
      <w:pPr>
        <w:pStyle w:val="Textoindependiente"/>
        <w:spacing w:line="240" w:lineRule="auto"/>
        <w:ind w:left="0" w:firstLine="720"/>
        <w:jc w:val="both"/>
        <w:rPr>
          <w:rFonts w:ascii="Verdana" w:hAnsi="Verdana"/>
          <w:sz w:val="20"/>
        </w:rPr>
      </w:pPr>
      <w:r w:rsidRPr="00F708AA">
        <w:rPr>
          <w:rFonts w:ascii="Verdana" w:hAnsi="Verdana"/>
          <w:i/>
          <w:sz w:val="20"/>
        </w:rPr>
        <w:t>Evento Trigger:</w:t>
      </w:r>
      <w:r w:rsidRPr="00A64D9D">
        <w:rPr>
          <w:rFonts w:ascii="Verdana" w:hAnsi="Verdana"/>
          <w:sz w:val="20"/>
        </w:rPr>
        <w:t xml:space="preserve"> La notificación de la no conectividad en algún punto del país.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6)</w:t>
      </w:r>
    </w:p>
    <w:p w:rsidR="00E57348" w:rsidRPr="00A64D9D" w:rsidRDefault="00E57348" w:rsidP="00454966">
      <w:pPr>
        <w:spacing w:line="240" w:lineRule="auto"/>
        <w:jc w:val="both"/>
        <w:rPr>
          <w:rFonts w:ascii="Verdana" w:hAnsi="Verdana" w:cs="Arial"/>
        </w:rPr>
      </w:pPr>
      <w:r w:rsidRPr="00A64D9D">
        <w:rPr>
          <w:rFonts w:ascii="Verdana" w:hAnsi="Verdana" w:cs="Arial"/>
        </w:rPr>
        <w:t>Dado que se manejan datos sensibles, entonces es probable la necesidad de mantenimiento inmediato, por sanción de decretos o leyes, produciéndose un retraso en las fechas de entrega.</w:t>
      </w:r>
    </w:p>
    <w:p w:rsidR="00E57348" w:rsidRPr="00A64D9D" w:rsidRDefault="00E57348" w:rsidP="00454966">
      <w:pPr>
        <w:spacing w:line="240" w:lineRule="auto"/>
        <w:jc w:val="both"/>
        <w:rPr>
          <w:rFonts w:ascii="Verdana" w:hAnsi="Verdana"/>
          <w:b/>
          <w:bCs/>
        </w:rPr>
      </w:pPr>
    </w:p>
    <w:p w:rsidR="00E57348" w:rsidRPr="00A64D9D" w:rsidRDefault="00E57348" w:rsidP="00454966">
      <w:pPr>
        <w:numPr>
          <w:ilvl w:val="0"/>
          <w:numId w:val="15"/>
        </w:numPr>
        <w:spacing w:line="240" w:lineRule="auto"/>
        <w:jc w:val="both"/>
        <w:rPr>
          <w:rFonts w:ascii="Verdana" w:hAnsi="Verdana"/>
          <w:b/>
          <w:bCs/>
        </w:rPr>
      </w:pPr>
      <w:r w:rsidRPr="00A64D9D">
        <w:rPr>
          <w:rFonts w:ascii="Verdana" w:hAnsi="Verdana"/>
          <w:b/>
          <w:bCs/>
        </w:rPr>
        <w:t>Plan de mitigación</w:t>
      </w:r>
    </w:p>
    <w:p w:rsidR="00E57348" w:rsidRPr="00A64D9D" w:rsidRDefault="00E57348" w:rsidP="00454966">
      <w:pPr>
        <w:spacing w:line="240" w:lineRule="auto"/>
        <w:jc w:val="both"/>
        <w:rPr>
          <w:rFonts w:ascii="Verdana" w:hAnsi="Verdana" w:cs="Arial"/>
        </w:rPr>
      </w:pPr>
      <w:r w:rsidRPr="00A64D9D">
        <w:rPr>
          <w:rFonts w:ascii="Verdana" w:hAnsi="Verdana" w:cs="Arial"/>
        </w:rPr>
        <w:t>Dedicar tiempo de recursos, a mantenerse al día con la sanción de leyes o decretos referidos a Habeas Data y otros relacionados.</w:t>
      </w:r>
    </w:p>
    <w:p w:rsidR="00E57348" w:rsidRPr="00A64D9D" w:rsidRDefault="00E57348" w:rsidP="00454966">
      <w:pPr>
        <w:spacing w:line="240" w:lineRule="auto"/>
        <w:jc w:val="both"/>
        <w:rPr>
          <w:rFonts w:ascii="Verdana" w:hAnsi="Verdana"/>
          <w:b/>
          <w:bCs/>
        </w:rPr>
      </w:pPr>
    </w:p>
    <w:p w:rsidR="00E57348" w:rsidRPr="00A64D9D" w:rsidRDefault="00E57348" w:rsidP="00454966">
      <w:pPr>
        <w:numPr>
          <w:ilvl w:val="0"/>
          <w:numId w:val="15"/>
        </w:numPr>
        <w:spacing w:line="240" w:lineRule="auto"/>
        <w:jc w:val="both"/>
        <w:rPr>
          <w:rFonts w:ascii="Verdana" w:hAnsi="Verdana"/>
          <w:b/>
          <w:bCs/>
        </w:rPr>
      </w:pPr>
      <w:r w:rsidRPr="00A64D9D">
        <w:rPr>
          <w:rFonts w:ascii="Verdana" w:hAnsi="Verdana"/>
          <w:b/>
          <w:bCs/>
        </w:rPr>
        <w:t>Plan de contingencia</w:t>
      </w:r>
    </w:p>
    <w:p w:rsidR="00E57348" w:rsidRPr="00A64D9D" w:rsidRDefault="00E57348" w:rsidP="00454966">
      <w:pPr>
        <w:spacing w:line="240" w:lineRule="auto"/>
        <w:jc w:val="both"/>
        <w:rPr>
          <w:rFonts w:ascii="Verdana" w:hAnsi="Verdana" w:cs="Arial"/>
        </w:rPr>
      </w:pPr>
      <w:r w:rsidRPr="00A64D9D">
        <w:rPr>
          <w:rFonts w:ascii="Verdana" w:hAnsi="Verdana" w:cs="Arial"/>
        </w:rPr>
        <w:t>Asignar recursos a desarrollar para implementar la nueva imposición por parte del gobierno y organismo gubernamental que fuere.</w:t>
      </w:r>
    </w:p>
    <w:p w:rsidR="00E57348" w:rsidRPr="00A64D9D" w:rsidRDefault="00E57348" w:rsidP="00454966">
      <w:pPr>
        <w:spacing w:line="240" w:lineRule="auto"/>
        <w:jc w:val="both"/>
        <w:rPr>
          <w:rFonts w:ascii="Verdana" w:hAnsi="Verdana" w:cs="Arial"/>
        </w:rPr>
      </w:pPr>
      <w:r w:rsidRPr="00A64D9D">
        <w:rPr>
          <w:rFonts w:ascii="Verdana" w:hAnsi="Verdana" w:cs="Arial"/>
        </w:rPr>
        <w:t>Evento Trigger: Descubrimiento de una omisión por desconocimiento o por sanción de una nueva ley.</w:t>
      </w:r>
    </w:p>
    <w:p w:rsidR="00E57348" w:rsidRPr="00A64D9D" w:rsidRDefault="00E57348" w:rsidP="00454966">
      <w:pPr>
        <w:spacing w:line="240" w:lineRule="auto"/>
        <w:jc w:val="both"/>
        <w:rPr>
          <w:rFonts w:ascii="Verdana" w:hAnsi="Verdana" w:cs="Arial"/>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5)</w:t>
      </w:r>
    </w:p>
    <w:p w:rsidR="00E57348" w:rsidRPr="00A64D9D" w:rsidRDefault="00E57348" w:rsidP="00454966">
      <w:pPr>
        <w:spacing w:line="240" w:lineRule="auto"/>
        <w:jc w:val="both"/>
        <w:rPr>
          <w:rFonts w:ascii="Verdana" w:hAnsi="Verdana" w:cs="Arial"/>
        </w:rPr>
      </w:pPr>
      <w:r w:rsidRPr="00A64D9D">
        <w:rPr>
          <w:rFonts w:ascii="Verdana" w:hAnsi="Verdana" w:cs="Arial"/>
        </w:rPr>
        <w:t xml:space="preserve">Dado que no hay sistemas similares, y pocos datos, entonces es posible que el almacenamiento </w:t>
      </w:r>
      <w:r w:rsidRPr="00A64D9D">
        <w:rPr>
          <w:rFonts w:ascii="Verdana" w:hAnsi="Verdana" w:cs="Arial"/>
        </w:rPr>
        <w:lastRenderedPageBreak/>
        <w:t>estimado sea escaso, teniendo esto un impacto sobre el coste total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Contemplar un margen de holgura superior al 20% en la asignación de almacenamiento.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medios de almacenamiento alternativos.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Mal funcionamiento del sistema por falta de espacio en el almacenamiento de los datos.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10)</w:t>
      </w:r>
    </w:p>
    <w:p w:rsidR="00E57348" w:rsidRPr="00A64D9D" w:rsidRDefault="00E57348" w:rsidP="00454966">
      <w:pPr>
        <w:spacing w:line="240" w:lineRule="auto"/>
        <w:jc w:val="both"/>
        <w:rPr>
          <w:rFonts w:ascii="Verdana" w:hAnsi="Verdana"/>
        </w:rPr>
      </w:pPr>
      <w:r w:rsidRPr="00A64D9D">
        <w:rPr>
          <w:rFonts w:ascii="Verdana" w:hAnsi="Verdana"/>
        </w:rPr>
        <w:t>Dado que no se ha asignado el tiempo adecuado a integración y testeo, entonces pueden encontrarse errores en la interacción entre componentes del sistema.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Implementación del V-Model en el staff completo de desarrollo y testing.</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Realizar el testing correspondiente a la etapa de desarrollo en cuestión.</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Demoras en la etapa de desarrollo.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rPr>
      </w:pPr>
      <w:r w:rsidRPr="00A64D9D">
        <w:rPr>
          <w:rFonts w:ascii="Verdana" w:hAnsi="Verdana"/>
          <w:b/>
          <w:bCs/>
        </w:rPr>
        <w:t>Riesgo (Id 11)</w:t>
      </w:r>
    </w:p>
    <w:p w:rsidR="00E57348" w:rsidRPr="00A64D9D" w:rsidRDefault="00E57348" w:rsidP="00454966">
      <w:pPr>
        <w:spacing w:line="240" w:lineRule="auto"/>
        <w:jc w:val="both"/>
        <w:rPr>
          <w:rFonts w:ascii="Verdana" w:hAnsi="Verdana"/>
        </w:rPr>
      </w:pPr>
      <w:r w:rsidRPr="00A64D9D">
        <w:rPr>
          <w:rFonts w:ascii="Verdana" w:hAnsi="Verdana"/>
        </w:rPr>
        <w:t>Dado que se verá afectada la operatoria de los profesionales a la hora de cargar datos de los estudios de sangre, entonces el sistema no reflejará la realidad deseada.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Capacitación previa a la implementación, de los usuarios finales.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un staff de instructores disponibles.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4)</w:t>
      </w:r>
    </w:p>
    <w:p w:rsidR="00E57348" w:rsidRPr="00A64D9D" w:rsidRDefault="00E57348" w:rsidP="00454966">
      <w:pPr>
        <w:spacing w:line="240" w:lineRule="auto"/>
        <w:jc w:val="both"/>
        <w:rPr>
          <w:rFonts w:ascii="Verdana" w:hAnsi="Verdana" w:cs="Arial"/>
        </w:rPr>
      </w:pPr>
      <w:r w:rsidRPr="00A64D9D">
        <w:rPr>
          <w:rFonts w:ascii="Verdana" w:hAnsi="Verdana" w:cs="Arial"/>
        </w:rPr>
        <w:t>Dado que no se realizan las debidas tareas de testing, entonces el software puede no presentar todas las funcionalidades requeridas.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Respetar el cronograma estipulado para el testing. Y dedicar tiempo extra si es necesario.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Renegociar tiempos para futuras funcionalidades. Mantener presente mediante métricas cuando se vea un atraso considerable, hablar con el sponsor.</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Demoras en el cronograma.</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1)</w:t>
      </w:r>
    </w:p>
    <w:p w:rsidR="00E57348" w:rsidRPr="00A64D9D" w:rsidRDefault="00E57348" w:rsidP="00454966">
      <w:pPr>
        <w:spacing w:line="240" w:lineRule="auto"/>
        <w:jc w:val="both"/>
        <w:rPr>
          <w:rFonts w:ascii="Verdana" w:hAnsi="Verdana"/>
        </w:rPr>
      </w:pPr>
      <w:r w:rsidRPr="00A64D9D">
        <w:rPr>
          <w:rFonts w:ascii="Verdana" w:hAnsi="Verdana"/>
        </w:rPr>
        <w:t>Dado que no se dedica el 100% del tiempo al proyecto, entonces la calendarización se ve afectada.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Realizar un buen cronograma de compromisos de parte de los integrantes del equipo, contemplando el esfuerzo que cada uno puede asumir. Incluir fechas de finales, salidas de vacaciones y compromisos de otras índoles.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Plan de contingencia:</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Aviso de ausencia del recurso.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3)</w:t>
      </w:r>
    </w:p>
    <w:p w:rsidR="00E57348" w:rsidRPr="00A64D9D" w:rsidRDefault="00E57348" w:rsidP="00454966">
      <w:pPr>
        <w:spacing w:line="240" w:lineRule="auto"/>
        <w:jc w:val="both"/>
        <w:rPr>
          <w:rFonts w:ascii="Verdana" w:hAnsi="Verdana" w:cs="Arial"/>
        </w:rPr>
      </w:pPr>
      <w:r w:rsidRPr="00A64D9D">
        <w:rPr>
          <w:rFonts w:ascii="Verdana" w:hAnsi="Verdana" w:cs="Arial"/>
        </w:rPr>
        <w:t>Dado que las actividades laborales demandan tiempos dinámicamente cambiantes, entonces es probable que el proyecto se retrase.</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Disminución de tiempo de sueño.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Aviso de ausencia del recurso.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8)</w:t>
      </w:r>
    </w:p>
    <w:p w:rsidR="00E57348" w:rsidRPr="00A64D9D" w:rsidRDefault="00E57348" w:rsidP="00454966">
      <w:pPr>
        <w:spacing w:line="240" w:lineRule="auto"/>
        <w:jc w:val="both"/>
        <w:rPr>
          <w:rFonts w:ascii="Verdana" w:hAnsi="Verdana"/>
        </w:rPr>
      </w:pPr>
      <w:r w:rsidRPr="00A64D9D">
        <w:rPr>
          <w:rFonts w:ascii="Verdana" w:hAnsi="Verdana"/>
        </w:rPr>
        <w:t>Dado que el ambiente de desarrollo no es igual al entorno de producción, entonces se pueden presentar bugs al momento de la implementación.</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Conseguir o generar una imagen lo más parecida posible al ambiente de producción</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Contar siempre con Baselines para dejar operativo el sistema aunque sea con funcionalidades reducidas.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Detección del bug.</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9)</w:t>
      </w:r>
    </w:p>
    <w:p w:rsidR="00E57348" w:rsidRPr="00A64D9D" w:rsidRDefault="00E57348" w:rsidP="00454966">
      <w:pPr>
        <w:spacing w:line="240" w:lineRule="auto"/>
        <w:jc w:val="both"/>
        <w:rPr>
          <w:rFonts w:ascii="Verdana" w:hAnsi="Verdana"/>
        </w:rPr>
      </w:pPr>
      <w:r w:rsidRPr="00A64D9D">
        <w:rPr>
          <w:rFonts w:ascii="Verdana" w:hAnsi="Verdana"/>
        </w:rPr>
        <w:t>Dado que el sistema será para uso nacional, entonces puede haber demoras en la respuesta del sistema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Realizar un estudio minucioso del uso que se le dará al sistema, pero en relación con el Ministerio de Salud.</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un servidor backup secundario, listo para ser utilizado con información redundante. Poseer a posibilidad de un ancho de banda mayor de subida</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Detección de demoras del sistema.</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7)</w:t>
      </w:r>
    </w:p>
    <w:p w:rsidR="00E57348" w:rsidRPr="00A64D9D" w:rsidRDefault="00E57348" w:rsidP="00454966">
      <w:pPr>
        <w:spacing w:line="240" w:lineRule="auto"/>
        <w:jc w:val="both"/>
        <w:rPr>
          <w:rFonts w:ascii="Verdana" w:hAnsi="Verdana" w:cs="Arial"/>
        </w:rPr>
      </w:pPr>
      <w:r w:rsidRPr="00A64D9D">
        <w:rPr>
          <w:rFonts w:ascii="Verdana" w:hAnsi="Verdana" w:cs="Arial"/>
        </w:rPr>
        <w:t>Dado que todos los integrantes están en pareja, entonces el asumir compromisos que luego no puedan cumplir produce un retraso en las fechas de entrega.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Aviso prematuro del incumplimiento de las tareas asignadas.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Aviso o no cumplimiento de la tarea.</w:t>
      </w:r>
    </w:p>
    <w:p w:rsidR="00E57348" w:rsidRPr="00256A8E" w:rsidDel="000C35C4" w:rsidRDefault="00E57348" w:rsidP="00454966">
      <w:pPr>
        <w:spacing w:line="240" w:lineRule="auto"/>
        <w:jc w:val="both"/>
        <w:rPr>
          <w:del w:id="143" w:author="IBM_END_USER" w:date="2010-04-29T12:15:00Z"/>
          <w:rFonts w:ascii="Verdana" w:hAnsi="Verdana"/>
          <w:bCs/>
        </w:rPr>
      </w:pPr>
    </w:p>
    <w:p w:rsidR="00FE0727" w:rsidRDefault="00FE0727" w:rsidP="00454966">
      <w:pPr>
        <w:pStyle w:val="Ttulo1"/>
        <w:spacing w:line="240" w:lineRule="auto"/>
        <w:jc w:val="both"/>
        <w:rPr>
          <w:rFonts w:ascii="Verdana" w:hAnsi="Verdana"/>
          <w:u w:val="single"/>
        </w:rPr>
      </w:pPr>
      <w:bookmarkStart w:id="144" w:name="_Toc259097747"/>
      <w:r w:rsidRPr="00256A8E">
        <w:rPr>
          <w:rFonts w:ascii="Verdana" w:hAnsi="Verdana"/>
          <w:u w:val="single"/>
        </w:rPr>
        <w:t>Dirección y Gerencia</w:t>
      </w:r>
      <w:bookmarkEnd w:id="144"/>
    </w:p>
    <w:p w:rsidR="00E57348" w:rsidRDefault="00E57348" w:rsidP="00454966">
      <w:pPr>
        <w:spacing w:line="240" w:lineRule="auto"/>
        <w:jc w:val="both"/>
      </w:pPr>
    </w:p>
    <w:p w:rsidR="00E57348" w:rsidRDefault="00992534" w:rsidP="00454966">
      <w:pPr>
        <w:spacing w:line="240" w:lineRule="auto"/>
        <w:ind w:firstLine="360"/>
        <w:jc w:val="both"/>
        <w:rPr>
          <w:rFonts w:ascii="Verdana" w:hAnsi="Verdana"/>
          <w:lang w:val="es-ES"/>
        </w:rPr>
      </w:pPr>
      <w:r>
        <w:rPr>
          <w:rFonts w:ascii="Verdana" w:hAnsi="Verdana"/>
        </w:rPr>
        <w:t xml:space="preserve">VORTICE </w:t>
      </w:r>
      <w:r w:rsidR="00E57348">
        <w:rPr>
          <w:rFonts w:ascii="Verdana" w:hAnsi="Verdana"/>
          <w:lang w:val="es-ES"/>
        </w:rPr>
        <w:t>lleva a cabo</w:t>
      </w:r>
      <w:r w:rsidR="00E57348" w:rsidRPr="00660B5C">
        <w:rPr>
          <w:rFonts w:ascii="Verdana" w:hAnsi="Verdana"/>
          <w:lang w:val="es-ES"/>
        </w:rPr>
        <w:t xml:space="preserve"> un proceso </w:t>
      </w:r>
      <w:r w:rsidR="00E57348">
        <w:rPr>
          <w:rFonts w:ascii="Verdana" w:hAnsi="Verdana"/>
          <w:lang w:val="es-ES"/>
        </w:rPr>
        <w:t>de seguimiento que</w:t>
      </w:r>
      <w:r w:rsidR="00E57348" w:rsidRPr="00660B5C">
        <w:rPr>
          <w:rFonts w:ascii="Verdana" w:hAnsi="Verdana"/>
          <w:lang w:val="es-ES"/>
        </w:rPr>
        <w:t xml:space="preserve"> permit</w:t>
      </w:r>
      <w:r w:rsidR="00E57348">
        <w:rPr>
          <w:rFonts w:ascii="Verdana" w:hAnsi="Verdana"/>
          <w:lang w:val="es-ES"/>
        </w:rPr>
        <w:t>e</w:t>
      </w:r>
      <w:r w:rsidR="00E57348" w:rsidRPr="00660B5C">
        <w:rPr>
          <w:rFonts w:ascii="Verdana" w:hAnsi="Verdana"/>
          <w:lang w:val="es-ES"/>
        </w:rPr>
        <w:t xml:space="preserve"> a </w:t>
      </w:r>
      <w:r w:rsidR="00E57348">
        <w:rPr>
          <w:rFonts w:ascii="Verdana" w:hAnsi="Verdana"/>
          <w:lang w:val="es-ES"/>
        </w:rPr>
        <w:t xml:space="preserve">sus clientes </w:t>
      </w:r>
      <w:r w:rsidR="00E57348" w:rsidRPr="00660B5C">
        <w:rPr>
          <w:rFonts w:ascii="Verdana" w:hAnsi="Verdana"/>
          <w:lang w:val="es-ES"/>
        </w:rPr>
        <w:t xml:space="preserve">saber </w:t>
      </w:r>
      <w:r w:rsidR="00E57348">
        <w:rPr>
          <w:rFonts w:ascii="Verdana" w:hAnsi="Verdana"/>
          <w:lang w:val="es-ES"/>
        </w:rPr>
        <w:t>periódicamente</w:t>
      </w:r>
      <w:r w:rsidR="00E57348" w:rsidRPr="00660B5C">
        <w:rPr>
          <w:rFonts w:ascii="Verdana" w:hAnsi="Verdana"/>
          <w:lang w:val="es-ES"/>
        </w:rPr>
        <w:t xml:space="preserve"> cual es el estado actual del proyecto</w:t>
      </w:r>
      <w:r w:rsidR="00E57348">
        <w:rPr>
          <w:rFonts w:ascii="Verdana" w:hAnsi="Verdana"/>
          <w:lang w:val="es-ES"/>
        </w:rPr>
        <w:t xml:space="preserve">, informando al instante cuando se detecten cuestiones que pueden provocar </w:t>
      </w:r>
      <w:r w:rsidR="00E57348" w:rsidRPr="00660B5C">
        <w:rPr>
          <w:rFonts w:ascii="Verdana" w:hAnsi="Verdana"/>
          <w:lang w:val="es-ES"/>
        </w:rPr>
        <w:t>atrasos</w:t>
      </w:r>
      <w:r w:rsidR="00E57348">
        <w:rPr>
          <w:rFonts w:ascii="Verdana" w:hAnsi="Verdana"/>
          <w:lang w:val="es-ES"/>
        </w:rPr>
        <w:t xml:space="preserve">. Para ello, </w:t>
      </w:r>
      <w:r w:rsidR="00E57348" w:rsidRPr="00660B5C">
        <w:rPr>
          <w:rFonts w:ascii="Verdana" w:hAnsi="Verdana"/>
          <w:lang w:val="es-ES"/>
        </w:rPr>
        <w:t xml:space="preserve">se </w:t>
      </w:r>
      <w:r w:rsidR="00E57348">
        <w:rPr>
          <w:rFonts w:ascii="Verdana" w:hAnsi="Verdana"/>
          <w:lang w:val="es-ES"/>
        </w:rPr>
        <w:t xml:space="preserve">tomarán en cuenta </w:t>
      </w:r>
      <w:r w:rsidR="00E57348" w:rsidRPr="00660B5C">
        <w:rPr>
          <w:rFonts w:ascii="Verdana" w:hAnsi="Verdana"/>
          <w:lang w:val="es-ES"/>
        </w:rPr>
        <w:t>los distintos ítems listados a continuación</w:t>
      </w:r>
      <w:r w:rsidR="00E57348">
        <w:rPr>
          <w:rFonts w:ascii="Verdana" w:hAnsi="Verdana"/>
          <w:lang w:val="es-ES"/>
        </w:rPr>
        <w:t>:</w:t>
      </w:r>
    </w:p>
    <w:p w:rsidR="00E57348" w:rsidRPr="00660B5C" w:rsidRDefault="00E57348" w:rsidP="00454966">
      <w:pPr>
        <w:spacing w:line="240" w:lineRule="auto"/>
        <w:ind w:firstLine="360"/>
        <w:jc w:val="both"/>
        <w:rPr>
          <w:rFonts w:ascii="Verdana" w:hAnsi="Verdana"/>
          <w:lang w:val="es-ES"/>
        </w:rPr>
      </w:pPr>
    </w:p>
    <w:p w:rsidR="00E57348" w:rsidRPr="00660B5C" w:rsidRDefault="00E57348" w:rsidP="00454966">
      <w:pPr>
        <w:numPr>
          <w:ilvl w:val="0"/>
          <w:numId w:val="13"/>
        </w:numPr>
        <w:spacing w:line="240" w:lineRule="auto"/>
        <w:jc w:val="both"/>
        <w:rPr>
          <w:rFonts w:ascii="Verdana" w:hAnsi="Verdana"/>
          <w:lang w:val="es-ES"/>
        </w:rPr>
      </w:pPr>
      <w:r w:rsidRPr="00660B5C">
        <w:rPr>
          <w:rFonts w:ascii="Verdana" w:hAnsi="Verdana"/>
          <w:lang w:val="es-ES"/>
        </w:rPr>
        <w:t>Repositorio con documentación relevante que puede ser consultado en cualquier momento.</w:t>
      </w:r>
    </w:p>
    <w:p w:rsidR="00E57348" w:rsidRPr="00660B5C" w:rsidRDefault="00E57348" w:rsidP="00454966">
      <w:pPr>
        <w:numPr>
          <w:ilvl w:val="0"/>
          <w:numId w:val="13"/>
        </w:numPr>
        <w:spacing w:line="240" w:lineRule="auto"/>
        <w:jc w:val="both"/>
        <w:rPr>
          <w:rFonts w:ascii="Verdana" w:hAnsi="Verdana"/>
          <w:lang w:val="es-ES"/>
        </w:rPr>
      </w:pPr>
      <w:r>
        <w:rPr>
          <w:rFonts w:ascii="Verdana" w:hAnsi="Verdana"/>
          <w:lang w:val="es-ES"/>
        </w:rPr>
        <w:t>Informe de estado semanales</w:t>
      </w:r>
      <w:r w:rsidRPr="00660B5C">
        <w:rPr>
          <w:rFonts w:ascii="Verdana" w:hAnsi="Verdana"/>
          <w:lang w:val="es-ES"/>
        </w:rPr>
        <w:t>:</w:t>
      </w:r>
      <w:r>
        <w:rPr>
          <w:rFonts w:ascii="Verdana" w:hAnsi="Verdana"/>
          <w:lang w:val="es-ES"/>
        </w:rPr>
        <w:t xml:space="preserve"> se realizará vía e-mail y contará con la siguiente información,</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lang w:val="es-ES"/>
        </w:rPr>
        <w:t xml:space="preserve">Comienzo de semana: </w:t>
      </w:r>
    </w:p>
    <w:p w:rsidR="00E57348" w:rsidRDefault="00E57348" w:rsidP="00454966">
      <w:pPr>
        <w:numPr>
          <w:ilvl w:val="2"/>
          <w:numId w:val="13"/>
        </w:numPr>
        <w:spacing w:line="240" w:lineRule="auto"/>
        <w:jc w:val="both"/>
        <w:rPr>
          <w:rFonts w:ascii="Verdana" w:hAnsi="Verdana"/>
          <w:lang w:val="es-ES"/>
        </w:rPr>
      </w:pPr>
      <w:r w:rsidRPr="00660B5C">
        <w:rPr>
          <w:rFonts w:ascii="Verdana" w:hAnsi="Verdana"/>
          <w:lang w:val="es-ES"/>
        </w:rPr>
        <w:t>Resumen de tareas planeadas para la semana por el equipo</w:t>
      </w:r>
    </w:p>
    <w:p w:rsidR="00E57348" w:rsidRDefault="00E57348" w:rsidP="00454966">
      <w:pPr>
        <w:numPr>
          <w:ilvl w:val="2"/>
          <w:numId w:val="13"/>
        </w:numPr>
        <w:spacing w:line="240" w:lineRule="auto"/>
        <w:jc w:val="both"/>
        <w:rPr>
          <w:rFonts w:ascii="Verdana" w:hAnsi="Verdana"/>
          <w:lang w:val="es-ES"/>
        </w:rPr>
      </w:pPr>
      <w:r>
        <w:rPr>
          <w:rFonts w:ascii="Verdana" w:hAnsi="Verdana"/>
          <w:lang w:val="es-ES"/>
        </w:rPr>
        <w:t>Recursos Asignados a cada tarea</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lang w:val="es-ES"/>
        </w:rPr>
        <w:t xml:space="preserve">Fin de la semana: </w:t>
      </w:r>
    </w:p>
    <w:p w:rsidR="00E57348" w:rsidRPr="00660B5C" w:rsidRDefault="00E57348" w:rsidP="00454966">
      <w:pPr>
        <w:numPr>
          <w:ilvl w:val="2"/>
          <w:numId w:val="13"/>
        </w:numPr>
        <w:spacing w:line="240" w:lineRule="auto"/>
        <w:jc w:val="both"/>
        <w:rPr>
          <w:rFonts w:ascii="Verdana" w:hAnsi="Verdana"/>
          <w:lang w:val="es-ES"/>
        </w:rPr>
      </w:pPr>
      <w:r w:rsidRPr="00660B5C">
        <w:rPr>
          <w:rFonts w:ascii="Verdana" w:hAnsi="Verdana"/>
          <w:lang w:val="es-ES"/>
        </w:rPr>
        <w:t>Resumen de las tareas realizas durante la semana por el equipo</w:t>
      </w:r>
    </w:p>
    <w:p w:rsidR="00E57348" w:rsidRDefault="00E57348" w:rsidP="00454966">
      <w:pPr>
        <w:numPr>
          <w:ilvl w:val="2"/>
          <w:numId w:val="13"/>
        </w:numPr>
        <w:spacing w:line="240" w:lineRule="auto"/>
        <w:jc w:val="both"/>
        <w:rPr>
          <w:rFonts w:ascii="Verdana" w:hAnsi="Verdana"/>
          <w:lang w:val="es-ES"/>
        </w:rPr>
      </w:pPr>
      <w:r>
        <w:rPr>
          <w:rFonts w:ascii="Verdana" w:hAnsi="Verdana"/>
          <w:lang w:val="es-ES"/>
        </w:rPr>
        <w:t>Estado de las tareas no finalizadas.</w:t>
      </w:r>
    </w:p>
    <w:p w:rsidR="00E57348" w:rsidRPr="0056621F" w:rsidRDefault="00E57348" w:rsidP="00454966">
      <w:pPr>
        <w:numPr>
          <w:ilvl w:val="2"/>
          <w:numId w:val="13"/>
        </w:numPr>
        <w:spacing w:line="240" w:lineRule="auto"/>
        <w:jc w:val="both"/>
        <w:rPr>
          <w:rFonts w:ascii="Verdana" w:hAnsi="Verdana"/>
          <w:lang w:val="es-ES"/>
        </w:rPr>
      </w:pPr>
      <w:r>
        <w:rPr>
          <w:rFonts w:ascii="Verdana" w:hAnsi="Verdana"/>
          <w:lang w:val="es-ES"/>
        </w:rPr>
        <w:t>Dinero invertido hasta la fecha</w:t>
      </w:r>
    </w:p>
    <w:p w:rsidR="00E57348" w:rsidRPr="00660B5C" w:rsidRDefault="00E57348" w:rsidP="00454966">
      <w:pPr>
        <w:numPr>
          <w:ilvl w:val="0"/>
          <w:numId w:val="13"/>
        </w:numPr>
        <w:spacing w:line="240" w:lineRule="auto"/>
        <w:jc w:val="both"/>
        <w:rPr>
          <w:rFonts w:ascii="Verdana" w:hAnsi="Verdana"/>
          <w:lang w:val="es-ES"/>
        </w:rPr>
      </w:pPr>
      <w:r w:rsidRPr="00660B5C">
        <w:rPr>
          <w:rFonts w:ascii="Verdana" w:hAnsi="Verdana"/>
          <w:lang w:val="es-ES"/>
        </w:rPr>
        <w:t>Detecciones de desvíos:</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b/>
          <w:lang w:val="es-ES"/>
        </w:rPr>
        <w:lastRenderedPageBreak/>
        <w:t>5%</w:t>
      </w:r>
      <w:r w:rsidRPr="00660B5C">
        <w:rPr>
          <w:rFonts w:ascii="Verdana" w:hAnsi="Verdana"/>
          <w:lang w:val="es-ES"/>
        </w:rPr>
        <w:t xml:space="preserve"> de desv</w:t>
      </w:r>
      <w:r>
        <w:rPr>
          <w:rFonts w:ascii="Verdana" w:hAnsi="Verdana"/>
          <w:lang w:val="es-ES"/>
        </w:rPr>
        <w:t>ío</w:t>
      </w:r>
      <w:r w:rsidRPr="00660B5C">
        <w:rPr>
          <w:rFonts w:ascii="Verdana" w:hAnsi="Verdana"/>
          <w:lang w:val="es-ES"/>
        </w:rPr>
        <w:t xml:space="preserve"> comparando contra la planificación:</w:t>
      </w:r>
    </w:p>
    <w:p w:rsidR="00E57348" w:rsidRPr="00660B5C" w:rsidRDefault="00E57348" w:rsidP="00454966">
      <w:pPr>
        <w:numPr>
          <w:ilvl w:val="2"/>
          <w:numId w:val="13"/>
        </w:numPr>
        <w:spacing w:line="240" w:lineRule="auto"/>
        <w:jc w:val="both"/>
        <w:rPr>
          <w:rFonts w:ascii="Verdana" w:hAnsi="Verdana"/>
          <w:lang w:val="es-ES"/>
        </w:rPr>
      </w:pPr>
      <w:r w:rsidRPr="00660B5C">
        <w:rPr>
          <w:rFonts w:ascii="Verdana" w:hAnsi="Verdana"/>
          <w:lang w:val="es-ES"/>
        </w:rPr>
        <w:t xml:space="preserve">El líder de proyecto </w:t>
      </w:r>
      <w:r>
        <w:rPr>
          <w:rFonts w:ascii="Verdana" w:hAnsi="Verdana"/>
          <w:lang w:val="es-ES"/>
        </w:rPr>
        <w:t>enviará un mail al cliente</w:t>
      </w:r>
      <w:r w:rsidRPr="00660B5C">
        <w:rPr>
          <w:rFonts w:ascii="Verdana" w:hAnsi="Verdana"/>
          <w:lang w:val="es-ES"/>
        </w:rPr>
        <w:t xml:space="preserve"> explicando </w:t>
      </w:r>
      <w:r>
        <w:rPr>
          <w:rFonts w:ascii="Verdana" w:hAnsi="Verdana"/>
          <w:lang w:val="es-ES"/>
        </w:rPr>
        <w:t>los motivos del desvío y el plan ajustado para realizar las correcciones necesarias.</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b/>
          <w:lang w:val="es-ES"/>
        </w:rPr>
        <w:t>1</w:t>
      </w:r>
      <w:r>
        <w:rPr>
          <w:rFonts w:ascii="Verdana" w:hAnsi="Verdana"/>
          <w:b/>
          <w:lang w:val="es-ES"/>
        </w:rPr>
        <w:t>5</w:t>
      </w:r>
      <w:r w:rsidRPr="00660B5C">
        <w:rPr>
          <w:rFonts w:ascii="Verdana" w:hAnsi="Verdana"/>
          <w:b/>
          <w:lang w:val="es-ES"/>
        </w:rPr>
        <w:t>%</w:t>
      </w:r>
      <w:r w:rsidRPr="00660B5C">
        <w:rPr>
          <w:rFonts w:ascii="Verdana" w:hAnsi="Verdana"/>
          <w:lang w:val="es-ES"/>
        </w:rPr>
        <w:t xml:space="preserve"> de desv</w:t>
      </w:r>
      <w:r>
        <w:rPr>
          <w:rFonts w:ascii="Verdana" w:hAnsi="Verdana"/>
          <w:lang w:val="es-ES"/>
        </w:rPr>
        <w:t>ío</w:t>
      </w:r>
      <w:r w:rsidRPr="00660B5C">
        <w:rPr>
          <w:rFonts w:ascii="Verdana" w:hAnsi="Verdana"/>
          <w:lang w:val="es-ES"/>
        </w:rPr>
        <w:t xml:space="preserve"> comparando contra la planificación:</w:t>
      </w:r>
    </w:p>
    <w:p w:rsidR="00E57348" w:rsidRPr="00660B5C" w:rsidRDefault="00E57348" w:rsidP="00454966">
      <w:pPr>
        <w:numPr>
          <w:ilvl w:val="2"/>
          <w:numId w:val="13"/>
        </w:numPr>
        <w:spacing w:line="240" w:lineRule="auto"/>
        <w:jc w:val="both"/>
        <w:rPr>
          <w:rFonts w:ascii="Verdana" w:hAnsi="Verdana"/>
          <w:lang w:val="es-ES"/>
        </w:rPr>
      </w:pPr>
      <w:r>
        <w:rPr>
          <w:rFonts w:ascii="Verdana" w:hAnsi="Verdana"/>
          <w:lang w:val="es-ES"/>
        </w:rPr>
        <w:t>Se realizará una reunión de comité, involucrando al líder de proyecto y al cliente para determinar la forma de corregir el desvío</w:t>
      </w:r>
      <w:r w:rsidRPr="00660B5C">
        <w:rPr>
          <w:rFonts w:ascii="Verdana" w:hAnsi="Verdana"/>
          <w:lang w:val="es-ES"/>
        </w:rPr>
        <w:t>.</w:t>
      </w:r>
    </w:p>
    <w:p w:rsidR="00E57348" w:rsidRPr="00E57348" w:rsidDel="000C35C4" w:rsidRDefault="00E57348" w:rsidP="00454966">
      <w:pPr>
        <w:spacing w:line="240" w:lineRule="auto"/>
        <w:jc w:val="both"/>
        <w:rPr>
          <w:del w:id="145" w:author="IBM_END_USER" w:date="2010-04-29T12:15:00Z"/>
        </w:rPr>
      </w:pPr>
    </w:p>
    <w:p w:rsidR="00FE0727" w:rsidRDefault="00FE0727" w:rsidP="00454966">
      <w:pPr>
        <w:pStyle w:val="Ttulo1"/>
        <w:spacing w:line="240" w:lineRule="auto"/>
        <w:jc w:val="both"/>
        <w:rPr>
          <w:rFonts w:ascii="Verdana" w:hAnsi="Verdana"/>
          <w:u w:val="single"/>
        </w:rPr>
      </w:pPr>
      <w:bookmarkStart w:id="146" w:name="_Toc259097748"/>
      <w:r w:rsidRPr="00256A8E">
        <w:rPr>
          <w:rFonts w:ascii="Verdana" w:hAnsi="Verdana"/>
          <w:u w:val="single"/>
        </w:rPr>
        <w:t>Conclusiones</w:t>
      </w:r>
      <w:bookmarkEnd w:id="146"/>
    </w:p>
    <w:p w:rsidR="00013A08" w:rsidRDefault="00013A08" w:rsidP="00013A08"/>
    <w:p w:rsidR="00013A08" w:rsidRDefault="00013A08" w:rsidP="00013A08">
      <w:pPr>
        <w:rPr>
          <w:rFonts w:ascii="Verdana" w:hAnsi="Verdana"/>
        </w:rPr>
      </w:pPr>
      <w:r>
        <w:rPr>
          <w:rFonts w:ascii="Verdana" w:hAnsi="Verdana"/>
        </w:rPr>
        <w:t>El proyecto RUDS es ambicioso y desafiante, plantea la posibilidad de tener por primer</w:t>
      </w:r>
      <w:r w:rsidR="0017677E">
        <w:rPr>
          <w:rFonts w:ascii="Verdana" w:hAnsi="Verdana"/>
        </w:rPr>
        <w:t>a</w:t>
      </w:r>
      <w:r>
        <w:rPr>
          <w:rFonts w:ascii="Verdana" w:hAnsi="Verdana"/>
        </w:rPr>
        <w:t xml:space="preserve"> vez en nuestro país un registro único de donadores de sangre que permitiría mejorar la calidad, tiempo y gasto relacionado con el tamizaje de muestras de sangre.</w:t>
      </w:r>
    </w:p>
    <w:p w:rsidR="00013A08" w:rsidRDefault="00013A08" w:rsidP="00013A08">
      <w:pPr>
        <w:rPr>
          <w:rFonts w:ascii="Verdana" w:hAnsi="Verdana"/>
        </w:rPr>
      </w:pPr>
      <w:r>
        <w:rPr>
          <w:rFonts w:ascii="Verdana" w:hAnsi="Verdana"/>
        </w:rPr>
        <w:t>Para lograr dicho objetivo se ha realizado un análisis exhaustivo de la situación actual y de su evolución en los últimos años, lo que nos permite tener una idea certera de lo que se necesita que el sistema permita hacer. Por otro lado se analizaron y tuvieron en cuenta los costos asociados para el desarrollo de dicho sistemas, así como también los riesgos posibles, mostrando que a pesar de los mismos</w:t>
      </w:r>
      <w:r w:rsidR="0017677E">
        <w:rPr>
          <w:rFonts w:ascii="Verdana" w:hAnsi="Verdana"/>
        </w:rPr>
        <w:t>,</w:t>
      </w:r>
      <w:r>
        <w:rPr>
          <w:rFonts w:ascii="Verdana" w:hAnsi="Verdana"/>
        </w:rPr>
        <w:t xml:space="preserve"> el objetivo es alcanzable y factible.</w:t>
      </w:r>
    </w:p>
    <w:p w:rsidR="00013A08" w:rsidRDefault="00013A08" w:rsidP="00013A08">
      <w:pPr>
        <w:rPr>
          <w:rFonts w:ascii="Verdana" w:hAnsi="Verdana"/>
        </w:rPr>
      </w:pPr>
    </w:p>
    <w:p w:rsidR="00013A08" w:rsidRPr="00013A08" w:rsidRDefault="00013A08" w:rsidP="003335E4">
      <w:r>
        <w:rPr>
          <w:rFonts w:ascii="Verdana" w:hAnsi="Verdana"/>
        </w:rPr>
        <w:t xml:space="preserve">RUDS no solo es una inversión a nivel económico, es una inversión a nivel salud del país, hoy en enfrentamos el renacimiento de enfermedades que considerábamos extinguidas, nuevas enfermedades de transmisión por sangre aparecen repentinamente, es por eso que debemos estrechar, acotar y mejorar los sistemas de control de las muestras de sangre, para poder mejorar la calidad de vida de los habitantes de nuestro país, esto es posible mediante RUDS. </w:t>
      </w:r>
    </w:p>
    <w:sectPr w:rsidR="00013A08" w:rsidRPr="00013A08" w:rsidSect="000C35C4">
      <w:headerReference w:type="default" r:id="rId17"/>
      <w:footerReference w:type="default" r:id="rId18"/>
      <w:pgSz w:w="12240" w:h="15840" w:code="1"/>
      <w:pgMar w:top="851" w:right="840" w:bottom="1191" w:left="1134" w:header="567" w:footer="227" w:gutter="0"/>
      <w:cols w:space="720"/>
      <w:titlePg/>
      <w:docGrid w:linePitch="360"/>
      <w:sectPrChange w:id="147" w:author="IBM_END_USER" w:date="2010-04-29T12:16:00Z">
        <w:sectPr w:rsidR="00013A08" w:rsidRPr="00013A08" w:rsidSect="000C35C4">
          <w:pgMar w:header="72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44D" w:rsidRDefault="0012244D">
      <w:r>
        <w:separator/>
      </w:r>
    </w:p>
  </w:endnote>
  <w:endnote w:type="continuationSeparator" w:id="1">
    <w:p w:rsidR="0012244D" w:rsidRDefault="001224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E8D" w:rsidRDefault="00B55E8D">
    <w:pPr>
      <w:pStyle w:val="Piedepgina"/>
      <w:pBdr>
        <w:bottom w:val="single" w:sz="6" w:space="1" w:color="auto"/>
      </w:pBdr>
      <w:jc w:val="right"/>
      <w:rPr>
        <w:sz w:val="16"/>
        <w:lang w:val="es-ES_tradnl"/>
      </w:rPr>
    </w:pPr>
  </w:p>
  <w:p w:rsidR="00B55E8D" w:rsidRDefault="00B55E8D">
    <w:pPr>
      <w:pStyle w:val="Piedepgina"/>
      <w:tabs>
        <w:tab w:val="clear" w:pos="8640"/>
        <w:tab w:val="right" w:pos="8280"/>
      </w:tabs>
      <w:rPr>
        <w:sz w:val="16"/>
        <w:lang w:val="es-ES_tradnl"/>
      </w:rPr>
    </w:pPr>
  </w:p>
  <w:p w:rsidR="00B55E8D" w:rsidRDefault="00B55E8D">
    <w:pPr>
      <w:pStyle w:val="Piedepgina"/>
      <w:tabs>
        <w:tab w:val="clear" w:pos="4320"/>
        <w:tab w:val="clear" w:pos="8640"/>
        <w:tab w:val="left" w:pos="540"/>
        <w:tab w:val="right" w:pos="9300"/>
      </w:tabs>
      <w:spacing w:line="240" w:lineRule="auto"/>
      <w:rPr>
        <w:rStyle w:val="Nmerodepgina"/>
        <w:rFonts w:ascii="Arial" w:hAnsi="Arial"/>
        <w:sz w:val="16"/>
        <w:lang w:val="es-ES_tradnl"/>
      </w:rPr>
    </w:pPr>
    <w:r>
      <w:rPr>
        <w:sz w:val="16"/>
        <w:lang w:val="es-ES_tradnl"/>
      </w:rPr>
      <w:tab/>
    </w:r>
    <w:r>
      <w:rPr>
        <w:rFonts w:ascii="Arial" w:hAnsi="Arial"/>
        <w:sz w:val="16"/>
        <w:lang w:val="es-ES_tradnl"/>
      </w:rPr>
      <w:t>UTN - Facultad Regional Buenos Aires</w:t>
    </w:r>
    <w:r>
      <w:rPr>
        <w:rFonts w:ascii="Arial" w:hAnsi="Arial"/>
        <w:sz w:val="16"/>
        <w:lang w:val="es-ES_tradnl"/>
      </w:rPr>
      <w:tab/>
      <w:t xml:space="preserve">Página </w:t>
    </w:r>
    <w:r w:rsidR="00DA6FCA">
      <w:rPr>
        <w:rFonts w:ascii="Arial" w:hAnsi="Arial"/>
        <w:sz w:val="16"/>
        <w:lang w:val="es-ES_tradnl"/>
      </w:rPr>
      <w:fldChar w:fldCharType="begin"/>
    </w:r>
    <w:r>
      <w:rPr>
        <w:rFonts w:ascii="Arial" w:hAnsi="Arial"/>
        <w:sz w:val="16"/>
        <w:lang w:val="es-ES_tradnl"/>
      </w:rPr>
      <w:instrText xml:space="preserve"> PAGE </w:instrText>
    </w:r>
    <w:r w:rsidR="00DA6FCA">
      <w:rPr>
        <w:rFonts w:ascii="Arial" w:hAnsi="Arial"/>
        <w:sz w:val="16"/>
        <w:lang w:val="es-ES_tradnl"/>
      </w:rPr>
      <w:fldChar w:fldCharType="separate"/>
    </w:r>
    <w:r w:rsidR="00DB4110">
      <w:rPr>
        <w:rFonts w:ascii="Arial" w:hAnsi="Arial"/>
        <w:noProof/>
        <w:sz w:val="16"/>
        <w:lang w:val="es-ES_tradnl"/>
      </w:rPr>
      <w:t>21</w:t>
    </w:r>
    <w:r w:rsidR="00DA6FCA">
      <w:rPr>
        <w:rFonts w:ascii="Arial" w:hAnsi="Arial"/>
        <w:sz w:val="16"/>
        <w:lang w:val="es-ES_tradnl"/>
      </w:rPr>
      <w:fldChar w:fldCharType="end"/>
    </w:r>
    <w:r>
      <w:rPr>
        <w:rFonts w:ascii="Arial" w:hAnsi="Arial"/>
        <w:sz w:val="16"/>
        <w:lang w:val="es-ES_tradnl"/>
      </w:rPr>
      <w:t xml:space="preserve">de </w:t>
    </w:r>
    <w:r w:rsidR="00DA6FCA">
      <w:rPr>
        <w:rFonts w:ascii="Arial" w:hAnsi="Arial"/>
        <w:sz w:val="16"/>
        <w:lang w:val="es-ES_tradnl"/>
      </w:rPr>
      <w:fldChar w:fldCharType="begin"/>
    </w:r>
    <w:r>
      <w:rPr>
        <w:rFonts w:ascii="Arial" w:hAnsi="Arial"/>
        <w:sz w:val="16"/>
        <w:lang w:val="es-ES_tradnl"/>
      </w:rPr>
      <w:instrText xml:space="preserve"> NUMPAGES </w:instrText>
    </w:r>
    <w:r w:rsidR="00DA6FCA">
      <w:rPr>
        <w:rFonts w:ascii="Arial" w:hAnsi="Arial"/>
        <w:sz w:val="16"/>
        <w:lang w:val="es-ES_tradnl"/>
      </w:rPr>
      <w:fldChar w:fldCharType="separate"/>
    </w:r>
    <w:r w:rsidR="00DB4110">
      <w:rPr>
        <w:rFonts w:ascii="Arial" w:hAnsi="Arial"/>
        <w:noProof/>
        <w:sz w:val="16"/>
        <w:lang w:val="es-ES_tradnl"/>
      </w:rPr>
      <w:t>21</w:t>
    </w:r>
    <w:r w:rsidR="00DA6FCA">
      <w:rPr>
        <w:rFonts w:ascii="Arial" w:hAnsi="Arial"/>
        <w:sz w:val="16"/>
        <w:lang w:val="es-ES_tradnl"/>
      </w:rPr>
      <w:fldChar w:fldCharType="end"/>
    </w:r>
  </w:p>
  <w:p w:rsidR="00B55E8D" w:rsidRDefault="00B55E8D">
    <w:pPr>
      <w:pStyle w:val="Piedepgina"/>
      <w:tabs>
        <w:tab w:val="clear" w:pos="8640"/>
        <w:tab w:val="left" w:pos="540"/>
        <w:tab w:val="right" w:pos="8280"/>
      </w:tabs>
      <w:spacing w:line="240" w:lineRule="auto"/>
      <w:rPr>
        <w:rFonts w:ascii="Arial" w:hAnsi="Arial"/>
        <w:sz w:val="16"/>
        <w:lang w:val="es-ES_tradnl"/>
      </w:rPr>
    </w:pPr>
    <w:r>
      <w:rPr>
        <w:rStyle w:val="Nmerodepgina"/>
        <w:rFonts w:ascii="Arial" w:hAnsi="Arial"/>
        <w:sz w:val="16"/>
        <w:lang w:val="es-ES_tradnl"/>
      </w:rPr>
      <w:tab/>
      <w:t>Ingeniería en Sistemas de Información</w:t>
    </w:r>
  </w:p>
  <w:p w:rsidR="00B55E8D" w:rsidRDefault="00B55E8D">
    <w:pPr>
      <w:pStyle w:val="Piedepgina"/>
      <w:rPr>
        <w:sz w:val="16"/>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44D" w:rsidRDefault="0012244D">
      <w:r>
        <w:separator/>
      </w:r>
    </w:p>
  </w:footnote>
  <w:footnote w:type="continuationSeparator" w:id="1">
    <w:p w:rsidR="0012244D" w:rsidRDefault="001224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60"/>
      <w:gridCol w:w="6340"/>
      <w:gridCol w:w="3000"/>
    </w:tblGrid>
    <w:tr w:rsidR="00B55E8D">
      <w:trPr>
        <w:cantSplit/>
      </w:trPr>
      <w:tc>
        <w:tcPr>
          <w:tcW w:w="7600" w:type="dxa"/>
          <w:gridSpan w:val="2"/>
          <w:tcBorders>
            <w:bottom w:val="nil"/>
          </w:tcBorders>
          <w:shd w:val="pct20" w:color="000000" w:fill="FFFFFF"/>
        </w:tcPr>
        <w:p w:rsidR="00B55E8D" w:rsidRDefault="00B55E8D">
          <w:pPr>
            <w:pStyle w:val="Encabezado"/>
            <w:tabs>
              <w:tab w:val="clear" w:pos="8640"/>
              <w:tab w:val="right" w:pos="8280"/>
            </w:tabs>
            <w:jc w:val="center"/>
            <w:rPr>
              <w:rFonts w:ascii="Arial" w:hAnsi="Arial"/>
              <w:b/>
              <w:i/>
              <w:sz w:val="16"/>
              <w:lang w:val="es-ES_tradnl"/>
            </w:rPr>
          </w:pPr>
          <w:r>
            <w:rPr>
              <w:rFonts w:ascii="Arial" w:hAnsi="Arial"/>
              <w:b/>
              <w:i/>
              <w:sz w:val="16"/>
              <w:lang w:val="es-ES_tradnl"/>
            </w:rPr>
            <w:t>Sistemas de Gestión II</w:t>
          </w:r>
        </w:p>
      </w:tc>
      <w:tc>
        <w:tcPr>
          <w:tcW w:w="3000" w:type="dxa"/>
        </w:tcPr>
        <w:p w:rsidR="00B55E8D" w:rsidRDefault="00B55E8D">
          <w:pPr>
            <w:pStyle w:val="Encabezado"/>
            <w:tabs>
              <w:tab w:val="clear" w:pos="8640"/>
              <w:tab w:val="right" w:pos="8280"/>
            </w:tabs>
            <w:rPr>
              <w:rFonts w:ascii="Arial" w:hAnsi="Arial"/>
              <w:sz w:val="16"/>
              <w:lang w:val="es-ES_tradnl"/>
            </w:rPr>
          </w:pPr>
          <w:r>
            <w:rPr>
              <w:rFonts w:ascii="Arial" w:hAnsi="Arial"/>
              <w:sz w:val="16"/>
              <w:lang w:val="es-ES_tradnl"/>
            </w:rPr>
            <w:t>Nro. Curso: 5151 - 2010</w:t>
          </w:r>
        </w:p>
      </w:tc>
    </w:tr>
    <w:tr w:rsidR="00B55E8D">
      <w:tc>
        <w:tcPr>
          <w:tcW w:w="1260" w:type="dxa"/>
          <w:tcBorders>
            <w:right w:val="nil"/>
          </w:tcBorders>
        </w:tcPr>
        <w:p w:rsidR="00B55E8D" w:rsidRDefault="00B55E8D">
          <w:pPr>
            <w:pStyle w:val="Encabezado"/>
            <w:tabs>
              <w:tab w:val="clear" w:pos="8640"/>
              <w:tab w:val="right" w:pos="8280"/>
            </w:tabs>
            <w:rPr>
              <w:sz w:val="16"/>
              <w:lang w:val="es-ES_tradnl"/>
            </w:rPr>
          </w:pPr>
        </w:p>
      </w:tc>
      <w:tc>
        <w:tcPr>
          <w:tcW w:w="6340" w:type="dxa"/>
          <w:tcBorders>
            <w:left w:val="nil"/>
          </w:tcBorders>
        </w:tcPr>
        <w:p w:rsidR="00B55E8D" w:rsidRDefault="00B55E8D" w:rsidP="008209AC">
          <w:pPr>
            <w:pStyle w:val="Encabezado"/>
            <w:tabs>
              <w:tab w:val="clear" w:pos="8640"/>
              <w:tab w:val="right" w:pos="8280"/>
            </w:tabs>
            <w:jc w:val="center"/>
            <w:rPr>
              <w:rFonts w:ascii="Arial" w:hAnsi="Arial"/>
              <w:b/>
              <w:sz w:val="16"/>
              <w:lang w:val="es-ES_tradnl"/>
            </w:rPr>
          </w:pPr>
          <w:r>
            <w:rPr>
              <w:rFonts w:ascii="Arial" w:hAnsi="Arial"/>
              <w:b/>
              <w:sz w:val="16"/>
              <w:lang w:val="es-ES_tradnl"/>
            </w:rPr>
            <w:t>Anteproyecto</w:t>
          </w:r>
        </w:p>
      </w:tc>
      <w:tc>
        <w:tcPr>
          <w:tcW w:w="3000" w:type="dxa"/>
        </w:tcPr>
        <w:p w:rsidR="00B55E8D" w:rsidRDefault="00B55E8D">
          <w:pPr>
            <w:pStyle w:val="Encabezado"/>
            <w:tabs>
              <w:tab w:val="clear" w:pos="8640"/>
              <w:tab w:val="right" w:pos="8280"/>
            </w:tabs>
            <w:rPr>
              <w:rFonts w:ascii="Arial" w:hAnsi="Arial"/>
              <w:sz w:val="16"/>
              <w:lang w:val="es-ES_tradnl"/>
            </w:rPr>
          </w:pPr>
          <w:r>
            <w:rPr>
              <w:rFonts w:ascii="Arial" w:hAnsi="Arial"/>
              <w:sz w:val="16"/>
              <w:lang w:val="es-ES_tradnl"/>
            </w:rPr>
            <w:t>Grupo N°:  21</w:t>
          </w:r>
        </w:p>
      </w:tc>
    </w:tr>
  </w:tbl>
  <w:p w:rsidR="00B55E8D" w:rsidRDefault="00B55E8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32CD320"/>
    <w:lvl w:ilvl="0">
      <w:start w:val="2"/>
      <w:numFmt w:val="decimal"/>
      <w:pStyle w:val="Ttulo1"/>
      <w:lvlText w:val="%1."/>
      <w:lvlJc w:val="left"/>
      <w:pPr>
        <w:ind w:left="0" w:firstLine="0"/>
      </w:pPr>
      <w:rPr>
        <w:rFonts w:hint="default"/>
        <w:u w:val="single"/>
      </w:rPr>
    </w:lvl>
    <w:lvl w:ilvl="1">
      <w:start w:val="1"/>
      <w:numFmt w:val="decimal"/>
      <w:lvlText w:val="%1.%2"/>
      <w:lvlJc w:val="left"/>
      <w:pPr>
        <w:ind w:left="0" w:firstLine="0"/>
      </w:pPr>
      <w:rPr>
        <w:rFonts w:hint="default"/>
        <w:b/>
        <w:i/>
        <w:u w:val="single"/>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03910F86"/>
    <w:multiLevelType w:val="hybridMultilevel"/>
    <w:tmpl w:val="63121B84"/>
    <w:lvl w:ilvl="0" w:tplc="2C0A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8261D"/>
    <w:multiLevelType w:val="hybridMultilevel"/>
    <w:tmpl w:val="19C06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941D8"/>
    <w:multiLevelType w:val="hybridMultilevel"/>
    <w:tmpl w:val="78746430"/>
    <w:lvl w:ilvl="0" w:tplc="2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9F7092"/>
    <w:multiLevelType w:val="hybridMultilevel"/>
    <w:tmpl w:val="DDBC34DE"/>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5">
    <w:nsid w:val="22FF574D"/>
    <w:multiLevelType w:val="hybridMultilevel"/>
    <w:tmpl w:val="E73EE2CE"/>
    <w:lvl w:ilvl="0" w:tplc="2C0A0001">
      <w:start w:val="1"/>
      <w:numFmt w:val="bullet"/>
      <w:lvlText w:val=""/>
      <w:lvlJc w:val="left"/>
      <w:pPr>
        <w:tabs>
          <w:tab w:val="num" w:pos="720"/>
        </w:tabs>
        <w:ind w:left="720" w:hanging="360"/>
      </w:pPr>
      <w:rPr>
        <w:rFonts w:ascii="Symbol" w:hAnsi="Symbol" w:hint="default"/>
      </w:rPr>
    </w:lvl>
    <w:lvl w:ilvl="1" w:tplc="2C0A0003">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6">
    <w:nsid w:val="2A246BD8"/>
    <w:multiLevelType w:val="hybridMultilevel"/>
    <w:tmpl w:val="29200DA8"/>
    <w:lvl w:ilvl="0" w:tplc="2C0A0001">
      <w:start w:val="1"/>
      <w:numFmt w:val="bullet"/>
      <w:lvlText w:val=""/>
      <w:lvlJc w:val="left"/>
      <w:pPr>
        <w:tabs>
          <w:tab w:val="num" w:pos="720"/>
        </w:tabs>
        <w:ind w:left="720" w:hanging="360"/>
      </w:pPr>
      <w:rPr>
        <w:rFonts w:ascii="Symbol" w:hAnsi="Symbol" w:hint="default"/>
        <w:u w:val="none"/>
      </w:rPr>
    </w:lvl>
    <w:lvl w:ilvl="1" w:tplc="2C0A000B">
      <w:start w:val="1"/>
      <w:numFmt w:val="bullet"/>
      <w:lvlText w:val=""/>
      <w:lvlJc w:val="left"/>
      <w:pPr>
        <w:tabs>
          <w:tab w:val="num" w:pos="1440"/>
        </w:tabs>
        <w:ind w:left="1440" w:hanging="360"/>
      </w:pPr>
      <w:rPr>
        <w:rFonts w:ascii="Wingdings" w:hAnsi="Wingdings"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7F133F"/>
    <w:multiLevelType w:val="hybridMultilevel"/>
    <w:tmpl w:val="1C123214"/>
    <w:lvl w:ilvl="0" w:tplc="2C0A0001">
      <w:start w:val="1"/>
      <w:numFmt w:val="bullet"/>
      <w:lvlText w:val=""/>
      <w:lvlJc w:val="left"/>
      <w:pPr>
        <w:ind w:left="1300" w:hanging="360"/>
      </w:pPr>
      <w:rPr>
        <w:rFonts w:ascii="Symbol" w:hAnsi="Symbol" w:hint="default"/>
      </w:rPr>
    </w:lvl>
    <w:lvl w:ilvl="1" w:tplc="2C0A0003" w:tentative="1">
      <w:start w:val="1"/>
      <w:numFmt w:val="bullet"/>
      <w:lvlText w:val="o"/>
      <w:lvlJc w:val="left"/>
      <w:pPr>
        <w:ind w:left="2020" w:hanging="360"/>
      </w:pPr>
      <w:rPr>
        <w:rFonts w:ascii="Courier New" w:hAnsi="Courier New" w:cs="Courier New" w:hint="default"/>
      </w:rPr>
    </w:lvl>
    <w:lvl w:ilvl="2" w:tplc="2C0A0005" w:tentative="1">
      <w:start w:val="1"/>
      <w:numFmt w:val="bullet"/>
      <w:lvlText w:val=""/>
      <w:lvlJc w:val="left"/>
      <w:pPr>
        <w:ind w:left="2740" w:hanging="360"/>
      </w:pPr>
      <w:rPr>
        <w:rFonts w:ascii="Wingdings" w:hAnsi="Wingdings" w:hint="default"/>
      </w:rPr>
    </w:lvl>
    <w:lvl w:ilvl="3" w:tplc="2C0A0001" w:tentative="1">
      <w:start w:val="1"/>
      <w:numFmt w:val="bullet"/>
      <w:lvlText w:val=""/>
      <w:lvlJc w:val="left"/>
      <w:pPr>
        <w:ind w:left="3460" w:hanging="360"/>
      </w:pPr>
      <w:rPr>
        <w:rFonts w:ascii="Symbol" w:hAnsi="Symbol" w:hint="default"/>
      </w:rPr>
    </w:lvl>
    <w:lvl w:ilvl="4" w:tplc="2C0A0003" w:tentative="1">
      <w:start w:val="1"/>
      <w:numFmt w:val="bullet"/>
      <w:lvlText w:val="o"/>
      <w:lvlJc w:val="left"/>
      <w:pPr>
        <w:ind w:left="4180" w:hanging="360"/>
      </w:pPr>
      <w:rPr>
        <w:rFonts w:ascii="Courier New" w:hAnsi="Courier New" w:cs="Courier New" w:hint="default"/>
      </w:rPr>
    </w:lvl>
    <w:lvl w:ilvl="5" w:tplc="2C0A0005" w:tentative="1">
      <w:start w:val="1"/>
      <w:numFmt w:val="bullet"/>
      <w:lvlText w:val=""/>
      <w:lvlJc w:val="left"/>
      <w:pPr>
        <w:ind w:left="4900" w:hanging="360"/>
      </w:pPr>
      <w:rPr>
        <w:rFonts w:ascii="Wingdings" w:hAnsi="Wingdings" w:hint="default"/>
      </w:rPr>
    </w:lvl>
    <w:lvl w:ilvl="6" w:tplc="2C0A0001" w:tentative="1">
      <w:start w:val="1"/>
      <w:numFmt w:val="bullet"/>
      <w:lvlText w:val=""/>
      <w:lvlJc w:val="left"/>
      <w:pPr>
        <w:ind w:left="5620" w:hanging="360"/>
      </w:pPr>
      <w:rPr>
        <w:rFonts w:ascii="Symbol" w:hAnsi="Symbol" w:hint="default"/>
      </w:rPr>
    </w:lvl>
    <w:lvl w:ilvl="7" w:tplc="2C0A0003" w:tentative="1">
      <w:start w:val="1"/>
      <w:numFmt w:val="bullet"/>
      <w:lvlText w:val="o"/>
      <w:lvlJc w:val="left"/>
      <w:pPr>
        <w:ind w:left="6340" w:hanging="360"/>
      </w:pPr>
      <w:rPr>
        <w:rFonts w:ascii="Courier New" w:hAnsi="Courier New" w:cs="Courier New" w:hint="default"/>
      </w:rPr>
    </w:lvl>
    <w:lvl w:ilvl="8" w:tplc="2C0A0005" w:tentative="1">
      <w:start w:val="1"/>
      <w:numFmt w:val="bullet"/>
      <w:lvlText w:val=""/>
      <w:lvlJc w:val="left"/>
      <w:pPr>
        <w:ind w:left="7060" w:hanging="360"/>
      </w:pPr>
      <w:rPr>
        <w:rFonts w:ascii="Wingdings" w:hAnsi="Wingdings" w:hint="default"/>
      </w:rPr>
    </w:lvl>
  </w:abstractNum>
  <w:abstractNum w:abstractNumId="8">
    <w:nsid w:val="48361188"/>
    <w:multiLevelType w:val="hybridMultilevel"/>
    <w:tmpl w:val="DDE8B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692C28"/>
    <w:multiLevelType w:val="hybridMultilevel"/>
    <w:tmpl w:val="71764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B43107E"/>
    <w:multiLevelType w:val="hybridMultilevel"/>
    <w:tmpl w:val="DAD472E2"/>
    <w:lvl w:ilvl="0" w:tplc="2C0A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FF77FDA"/>
    <w:multiLevelType w:val="hybridMultilevel"/>
    <w:tmpl w:val="012AE9A8"/>
    <w:lvl w:ilvl="0" w:tplc="2C0A0001">
      <w:start w:val="1"/>
      <w:numFmt w:val="bullet"/>
      <w:lvlText w:val=""/>
      <w:lvlJc w:val="left"/>
      <w:pPr>
        <w:tabs>
          <w:tab w:val="num" w:pos="720"/>
        </w:tabs>
        <w:ind w:left="720" w:hanging="360"/>
      </w:pPr>
      <w:rPr>
        <w:rFonts w:ascii="Symbol" w:hAnsi="Symbol" w:hint="default"/>
      </w:rPr>
    </w:lvl>
    <w:lvl w:ilvl="1" w:tplc="5BAC724E">
      <w:numFmt w:val="bullet"/>
      <w:lvlText w:val="·"/>
      <w:lvlJc w:val="left"/>
      <w:pPr>
        <w:ind w:left="1875" w:hanging="795"/>
      </w:pPr>
      <w:rPr>
        <w:rFonts w:ascii="Verdana" w:eastAsia="Times New Roman" w:hAnsi="Verdana" w:cs="Times New Roman" w:hint="default"/>
        <w:sz w:val="20"/>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2">
    <w:nsid w:val="50C30664"/>
    <w:multiLevelType w:val="hybridMultilevel"/>
    <w:tmpl w:val="95D4802E"/>
    <w:lvl w:ilvl="0" w:tplc="4B00A2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FC258E3"/>
    <w:multiLevelType w:val="hybridMultilevel"/>
    <w:tmpl w:val="6AB64DC0"/>
    <w:lvl w:ilvl="0" w:tplc="040A000D">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nsid w:val="60154AA1"/>
    <w:multiLevelType w:val="hybridMultilevel"/>
    <w:tmpl w:val="3AAE8014"/>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15">
    <w:nsid w:val="67E63511"/>
    <w:multiLevelType w:val="hybridMultilevel"/>
    <w:tmpl w:val="CE02C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E82874"/>
    <w:multiLevelType w:val="hybridMultilevel"/>
    <w:tmpl w:val="E75660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EB14FD8"/>
    <w:multiLevelType w:val="hybridMultilevel"/>
    <w:tmpl w:val="B396161A"/>
    <w:lvl w:ilvl="0" w:tplc="2C0A0001">
      <w:start w:val="1"/>
      <w:numFmt w:val="bullet"/>
      <w:lvlText w:val=""/>
      <w:lvlJc w:val="left"/>
      <w:pPr>
        <w:ind w:left="795" w:hanging="360"/>
      </w:pPr>
      <w:rPr>
        <w:rFonts w:ascii="Symbol" w:hAnsi="Symbol" w:hint="default"/>
      </w:rPr>
    </w:lvl>
    <w:lvl w:ilvl="1" w:tplc="0C0A0003">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8">
    <w:nsid w:val="70485982"/>
    <w:multiLevelType w:val="hybridMultilevel"/>
    <w:tmpl w:val="73BA2A9C"/>
    <w:lvl w:ilvl="0" w:tplc="05746F42">
      <w:start w:val="1"/>
      <w:numFmt w:val="bullet"/>
      <w:lvlText w:val=""/>
      <w:lvlJc w:val="left"/>
      <w:pPr>
        <w:ind w:left="720" w:hanging="360"/>
      </w:pPr>
      <w:rPr>
        <w:rFonts w:ascii="Symbol" w:hAnsi="Symbol"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2DF2297"/>
    <w:multiLevelType w:val="hybridMultilevel"/>
    <w:tmpl w:val="842285B8"/>
    <w:lvl w:ilvl="0" w:tplc="2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03B05"/>
    <w:multiLevelType w:val="hybridMultilevel"/>
    <w:tmpl w:val="2684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5A4763"/>
    <w:multiLevelType w:val="hybridMultilevel"/>
    <w:tmpl w:val="3722618E"/>
    <w:lvl w:ilvl="0" w:tplc="FFFFFFFF">
      <w:start w:val="1"/>
      <w:numFmt w:val="bullet"/>
      <w:lvlText w:val=""/>
      <w:lvlJc w:val="left"/>
      <w:pPr>
        <w:tabs>
          <w:tab w:val="num" w:pos="1760"/>
        </w:tabs>
        <w:ind w:left="1760" w:hanging="360"/>
      </w:pPr>
      <w:rPr>
        <w:rFonts w:ascii="Symbol" w:hAnsi="Symbol" w:hint="default"/>
      </w:rPr>
    </w:lvl>
    <w:lvl w:ilvl="1" w:tplc="FFFFFFFF">
      <w:start w:val="7"/>
      <w:numFmt w:val="bullet"/>
      <w:lvlText w:val="-"/>
      <w:lvlJc w:val="left"/>
      <w:pPr>
        <w:tabs>
          <w:tab w:val="num" w:pos="2840"/>
        </w:tabs>
        <w:ind w:left="2840" w:hanging="360"/>
      </w:pPr>
      <w:rPr>
        <w:rFonts w:ascii="Verdana" w:eastAsia="Times New Roman" w:hAnsi="Verdana" w:cs="Times New Roman" w:hint="default"/>
      </w:rPr>
    </w:lvl>
    <w:lvl w:ilvl="2" w:tplc="FFFFFFFF" w:tentative="1">
      <w:start w:val="1"/>
      <w:numFmt w:val="bullet"/>
      <w:lvlText w:val=""/>
      <w:lvlJc w:val="left"/>
      <w:pPr>
        <w:tabs>
          <w:tab w:val="num" w:pos="3560"/>
        </w:tabs>
        <w:ind w:left="3560" w:hanging="360"/>
      </w:pPr>
      <w:rPr>
        <w:rFonts w:ascii="Wingdings" w:hAnsi="Wingdings" w:hint="default"/>
      </w:rPr>
    </w:lvl>
    <w:lvl w:ilvl="3" w:tplc="FFFFFFFF" w:tentative="1">
      <w:start w:val="1"/>
      <w:numFmt w:val="bullet"/>
      <w:lvlText w:val=""/>
      <w:lvlJc w:val="left"/>
      <w:pPr>
        <w:tabs>
          <w:tab w:val="num" w:pos="4280"/>
        </w:tabs>
        <w:ind w:left="4280" w:hanging="360"/>
      </w:pPr>
      <w:rPr>
        <w:rFonts w:ascii="Symbol" w:hAnsi="Symbol" w:hint="default"/>
      </w:rPr>
    </w:lvl>
    <w:lvl w:ilvl="4" w:tplc="FFFFFFFF" w:tentative="1">
      <w:start w:val="1"/>
      <w:numFmt w:val="bullet"/>
      <w:lvlText w:val="o"/>
      <w:lvlJc w:val="left"/>
      <w:pPr>
        <w:tabs>
          <w:tab w:val="num" w:pos="5000"/>
        </w:tabs>
        <w:ind w:left="5000" w:hanging="360"/>
      </w:pPr>
      <w:rPr>
        <w:rFonts w:ascii="Courier New" w:hAnsi="Courier New" w:cs="Courier New" w:hint="default"/>
      </w:rPr>
    </w:lvl>
    <w:lvl w:ilvl="5" w:tplc="FFFFFFFF" w:tentative="1">
      <w:start w:val="1"/>
      <w:numFmt w:val="bullet"/>
      <w:lvlText w:val=""/>
      <w:lvlJc w:val="left"/>
      <w:pPr>
        <w:tabs>
          <w:tab w:val="num" w:pos="5720"/>
        </w:tabs>
        <w:ind w:left="5720" w:hanging="360"/>
      </w:pPr>
      <w:rPr>
        <w:rFonts w:ascii="Wingdings" w:hAnsi="Wingdings" w:hint="default"/>
      </w:rPr>
    </w:lvl>
    <w:lvl w:ilvl="6" w:tplc="FFFFFFFF" w:tentative="1">
      <w:start w:val="1"/>
      <w:numFmt w:val="bullet"/>
      <w:lvlText w:val=""/>
      <w:lvlJc w:val="left"/>
      <w:pPr>
        <w:tabs>
          <w:tab w:val="num" w:pos="6440"/>
        </w:tabs>
        <w:ind w:left="6440" w:hanging="360"/>
      </w:pPr>
      <w:rPr>
        <w:rFonts w:ascii="Symbol" w:hAnsi="Symbol" w:hint="default"/>
      </w:rPr>
    </w:lvl>
    <w:lvl w:ilvl="7" w:tplc="FFFFFFFF" w:tentative="1">
      <w:start w:val="1"/>
      <w:numFmt w:val="bullet"/>
      <w:lvlText w:val="o"/>
      <w:lvlJc w:val="left"/>
      <w:pPr>
        <w:tabs>
          <w:tab w:val="num" w:pos="7160"/>
        </w:tabs>
        <w:ind w:left="7160" w:hanging="360"/>
      </w:pPr>
      <w:rPr>
        <w:rFonts w:ascii="Courier New" w:hAnsi="Courier New" w:cs="Courier New" w:hint="default"/>
      </w:rPr>
    </w:lvl>
    <w:lvl w:ilvl="8" w:tplc="FFFFFFFF" w:tentative="1">
      <w:start w:val="1"/>
      <w:numFmt w:val="bullet"/>
      <w:lvlText w:val=""/>
      <w:lvlJc w:val="left"/>
      <w:pPr>
        <w:tabs>
          <w:tab w:val="num" w:pos="7880"/>
        </w:tabs>
        <w:ind w:left="7880" w:hanging="360"/>
      </w:pPr>
      <w:rPr>
        <w:rFonts w:ascii="Wingdings" w:hAnsi="Wingdings" w:hint="default"/>
      </w:rPr>
    </w:lvl>
  </w:abstractNum>
  <w:num w:numId="1">
    <w:abstractNumId w:val="0"/>
  </w:num>
  <w:num w:numId="2">
    <w:abstractNumId w:val="18"/>
  </w:num>
  <w:num w:numId="3">
    <w:abstractNumId w:val="8"/>
  </w:num>
  <w:num w:numId="4">
    <w:abstractNumId w:val="5"/>
  </w:num>
  <w:num w:numId="5">
    <w:abstractNumId w:val="13"/>
  </w:num>
  <w:num w:numId="6">
    <w:abstractNumId w:val="11"/>
  </w:num>
  <w:num w:numId="7">
    <w:abstractNumId w:val="0"/>
  </w:num>
  <w:num w:numId="8">
    <w:abstractNumId w:val="4"/>
  </w:num>
  <w:num w:numId="9">
    <w:abstractNumId w:val="21"/>
  </w:num>
  <w:num w:numId="10">
    <w:abstractNumId w:val="7"/>
  </w:num>
  <w:num w:numId="11">
    <w:abstractNumId w:val="12"/>
  </w:num>
  <w:num w:numId="12">
    <w:abstractNumId w:val="0"/>
  </w:num>
  <w:num w:numId="13">
    <w:abstractNumId w:val="16"/>
  </w:num>
  <w:num w:numId="14">
    <w:abstractNumId w:val="2"/>
  </w:num>
  <w:num w:numId="15">
    <w:abstractNumId w:val="15"/>
  </w:num>
  <w:num w:numId="16">
    <w:abstractNumId w:val="20"/>
  </w:num>
  <w:num w:numId="17">
    <w:abstractNumId w:val="1"/>
  </w:num>
  <w:num w:numId="18">
    <w:abstractNumId w:val="10"/>
  </w:num>
  <w:num w:numId="19">
    <w:abstractNumId w:val="19"/>
  </w:num>
  <w:num w:numId="20">
    <w:abstractNumId w:val="9"/>
  </w:num>
  <w:num w:numId="21">
    <w:abstractNumId w:val="6"/>
  </w:num>
  <w:num w:numId="22">
    <w:abstractNumId w:val="14"/>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trackRevisions/>
  <w:defaultTabStop w:val="720"/>
  <w:hyphenationZone w:val="425"/>
  <w:doNotHyphenateCaps/>
  <w:drawingGridHorizontalSpacing w:val="100"/>
  <w:drawingGridVerticalSpacing w:val="136"/>
  <w:displayHorizontalDrawingGridEvery w:val="0"/>
  <w:displayVerticalDrawingGridEvery w:val="0"/>
  <w:noPunctuationKerning/>
  <w:characterSpacingControl w:val="doNotCompress"/>
  <w:hdrShapeDefaults>
    <o:shapedefaults v:ext="edit" spidmax="17410"/>
  </w:hdrShapeDefaults>
  <w:footnotePr>
    <w:footnote w:id="0"/>
    <w:footnote w:id="1"/>
  </w:footnotePr>
  <w:endnotePr>
    <w:endnote w:id="0"/>
    <w:endnote w:id="1"/>
  </w:endnotePr>
  <w:compat/>
  <w:rsids>
    <w:rsidRoot w:val="004031D7"/>
    <w:rsid w:val="00006EA0"/>
    <w:rsid w:val="00013A08"/>
    <w:rsid w:val="000143FC"/>
    <w:rsid w:val="00020508"/>
    <w:rsid w:val="00035642"/>
    <w:rsid w:val="00043597"/>
    <w:rsid w:val="00047ED9"/>
    <w:rsid w:val="000509D9"/>
    <w:rsid w:val="000525AB"/>
    <w:rsid w:val="00060DE6"/>
    <w:rsid w:val="00070205"/>
    <w:rsid w:val="00075663"/>
    <w:rsid w:val="000B7954"/>
    <w:rsid w:val="000C35C4"/>
    <w:rsid w:val="000C65F3"/>
    <w:rsid w:val="000D70C8"/>
    <w:rsid w:val="000F6BAE"/>
    <w:rsid w:val="00104811"/>
    <w:rsid w:val="0012244D"/>
    <w:rsid w:val="00137B38"/>
    <w:rsid w:val="0014566E"/>
    <w:rsid w:val="00160B35"/>
    <w:rsid w:val="00164664"/>
    <w:rsid w:val="0017677E"/>
    <w:rsid w:val="00187324"/>
    <w:rsid w:val="00194BBC"/>
    <w:rsid w:val="001A6DDC"/>
    <w:rsid w:val="001B34B1"/>
    <w:rsid w:val="001C2014"/>
    <w:rsid w:val="001C3E05"/>
    <w:rsid w:val="001E58FD"/>
    <w:rsid w:val="001E6BD6"/>
    <w:rsid w:val="001F1A6E"/>
    <w:rsid w:val="001F633F"/>
    <w:rsid w:val="001F7FB5"/>
    <w:rsid w:val="002010C9"/>
    <w:rsid w:val="0020319B"/>
    <w:rsid w:val="00205F5F"/>
    <w:rsid w:val="00211F2D"/>
    <w:rsid w:val="00221167"/>
    <w:rsid w:val="00251484"/>
    <w:rsid w:val="0025404D"/>
    <w:rsid w:val="00256A8E"/>
    <w:rsid w:val="00262C18"/>
    <w:rsid w:val="00277E02"/>
    <w:rsid w:val="00280187"/>
    <w:rsid w:val="00290F6F"/>
    <w:rsid w:val="00292951"/>
    <w:rsid w:val="002F745A"/>
    <w:rsid w:val="00314D79"/>
    <w:rsid w:val="003335E4"/>
    <w:rsid w:val="00344E3E"/>
    <w:rsid w:val="00367A75"/>
    <w:rsid w:val="00377DAA"/>
    <w:rsid w:val="003868E2"/>
    <w:rsid w:val="003A032A"/>
    <w:rsid w:val="003A61A8"/>
    <w:rsid w:val="003C089C"/>
    <w:rsid w:val="003C0B4B"/>
    <w:rsid w:val="003C4465"/>
    <w:rsid w:val="003C55D0"/>
    <w:rsid w:val="003D5EA0"/>
    <w:rsid w:val="003E6E3E"/>
    <w:rsid w:val="003F1FA3"/>
    <w:rsid w:val="003F2484"/>
    <w:rsid w:val="003F7F05"/>
    <w:rsid w:val="004031D7"/>
    <w:rsid w:val="00415CA1"/>
    <w:rsid w:val="004269CA"/>
    <w:rsid w:val="00454966"/>
    <w:rsid w:val="00460E40"/>
    <w:rsid w:val="0049562D"/>
    <w:rsid w:val="004B0C76"/>
    <w:rsid w:val="004B547D"/>
    <w:rsid w:val="004D044A"/>
    <w:rsid w:val="004D645F"/>
    <w:rsid w:val="004E4ABC"/>
    <w:rsid w:val="00501142"/>
    <w:rsid w:val="0052360D"/>
    <w:rsid w:val="00535A9A"/>
    <w:rsid w:val="00544797"/>
    <w:rsid w:val="0054687D"/>
    <w:rsid w:val="00565E3C"/>
    <w:rsid w:val="005955B2"/>
    <w:rsid w:val="00597916"/>
    <w:rsid w:val="005B33C7"/>
    <w:rsid w:val="005C32C3"/>
    <w:rsid w:val="005E1426"/>
    <w:rsid w:val="005E3FF4"/>
    <w:rsid w:val="006537EC"/>
    <w:rsid w:val="00666C3B"/>
    <w:rsid w:val="006A47A6"/>
    <w:rsid w:val="006B1DDC"/>
    <w:rsid w:val="006C01D2"/>
    <w:rsid w:val="006C1BAA"/>
    <w:rsid w:val="006D1F14"/>
    <w:rsid w:val="006D621F"/>
    <w:rsid w:val="006E0085"/>
    <w:rsid w:val="006E6B42"/>
    <w:rsid w:val="006E7DF7"/>
    <w:rsid w:val="00700200"/>
    <w:rsid w:val="00701ECC"/>
    <w:rsid w:val="00707AFA"/>
    <w:rsid w:val="00715EEB"/>
    <w:rsid w:val="0076067C"/>
    <w:rsid w:val="007909C8"/>
    <w:rsid w:val="007B4BB6"/>
    <w:rsid w:val="007D14EB"/>
    <w:rsid w:val="007D430D"/>
    <w:rsid w:val="00801B02"/>
    <w:rsid w:val="00816A03"/>
    <w:rsid w:val="008209AC"/>
    <w:rsid w:val="00836017"/>
    <w:rsid w:val="00876E5A"/>
    <w:rsid w:val="00885CA5"/>
    <w:rsid w:val="00890F59"/>
    <w:rsid w:val="008A1391"/>
    <w:rsid w:val="008B7D59"/>
    <w:rsid w:val="008E270B"/>
    <w:rsid w:val="008E2772"/>
    <w:rsid w:val="008E30EA"/>
    <w:rsid w:val="008F18B4"/>
    <w:rsid w:val="0090116F"/>
    <w:rsid w:val="00917D6E"/>
    <w:rsid w:val="0094450F"/>
    <w:rsid w:val="00947391"/>
    <w:rsid w:val="00953EAF"/>
    <w:rsid w:val="00970763"/>
    <w:rsid w:val="00992534"/>
    <w:rsid w:val="009C0FA2"/>
    <w:rsid w:val="009C1CCB"/>
    <w:rsid w:val="009F5F28"/>
    <w:rsid w:val="00A008D5"/>
    <w:rsid w:val="00A3338E"/>
    <w:rsid w:val="00A36AD4"/>
    <w:rsid w:val="00A4102F"/>
    <w:rsid w:val="00A6061F"/>
    <w:rsid w:val="00A656C2"/>
    <w:rsid w:val="00A8160F"/>
    <w:rsid w:val="00A84005"/>
    <w:rsid w:val="00A97574"/>
    <w:rsid w:val="00AA3733"/>
    <w:rsid w:val="00AC168B"/>
    <w:rsid w:val="00AC61CB"/>
    <w:rsid w:val="00AD2A37"/>
    <w:rsid w:val="00AE43EF"/>
    <w:rsid w:val="00AF2818"/>
    <w:rsid w:val="00AF7F13"/>
    <w:rsid w:val="00B06E53"/>
    <w:rsid w:val="00B37F96"/>
    <w:rsid w:val="00B55E8D"/>
    <w:rsid w:val="00BA32C6"/>
    <w:rsid w:val="00BB1C2C"/>
    <w:rsid w:val="00BC1557"/>
    <w:rsid w:val="00BD3C53"/>
    <w:rsid w:val="00BD4ECD"/>
    <w:rsid w:val="00C22221"/>
    <w:rsid w:val="00C25396"/>
    <w:rsid w:val="00C31179"/>
    <w:rsid w:val="00C32748"/>
    <w:rsid w:val="00C34948"/>
    <w:rsid w:val="00C41DB3"/>
    <w:rsid w:val="00C44E21"/>
    <w:rsid w:val="00C87264"/>
    <w:rsid w:val="00C946EF"/>
    <w:rsid w:val="00CA1271"/>
    <w:rsid w:val="00CA7BC0"/>
    <w:rsid w:val="00CB2418"/>
    <w:rsid w:val="00CC3D28"/>
    <w:rsid w:val="00CD0CB6"/>
    <w:rsid w:val="00CE603B"/>
    <w:rsid w:val="00CF0CFC"/>
    <w:rsid w:val="00CF378E"/>
    <w:rsid w:val="00D1029C"/>
    <w:rsid w:val="00D25D3D"/>
    <w:rsid w:val="00D55A6E"/>
    <w:rsid w:val="00D7032D"/>
    <w:rsid w:val="00D74333"/>
    <w:rsid w:val="00D76A50"/>
    <w:rsid w:val="00D7780C"/>
    <w:rsid w:val="00DA55DA"/>
    <w:rsid w:val="00DA6FCA"/>
    <w:rsid w:val="00DB4110"/>
    <w:rsid w:val="00DC6800"/>
    <w:rsid w:val="00DD6ABA"/>
    <w:rsid w:val="00DE4A8E"/>
    <w:rsid w:val="00DF6B46"/>
    <w:rsid w:val="00E05102"/>
    <w:rsid w:val="00E13748"/>
    <w:rsid w:val="00E16474"/>
    <w:rsid w:val="00E40AD5"/>
    <w:rsid w:val="00E468FA"/>
    <w:rsid w:val="00E57348"/>
    <w:rsid w:val="00E74EFB"/>
    <w:rsid w:val="00E954DC"/>
    <w:rsid w:val="00EB36C6"/>
    <w:rsid w:val="00EB452F"/>
    <w:rsid w:val="00ED7156"/>
    <w:rsid w:val="00EF3DD1"/>
    <w:rsid w:val="00F41AC0"/>
    <w:rsid w:val="00F46A49"/>
    <w:rsid w:val="00F477EF"/>
    <w:rsid w:val="00F51FD5"/>
    <w:rsid w:val="00F67084"/>
    <w:rsid w:val="00F67B86"/>
    <w:rsid w:val="00F87AA6"/>
    <w:rsid w:val="00FB6E62"/>
    <w:rsid w:val="00FC590F"/>
    <w:rsid w:val="00FD5DA3"/>
    <w:rsid w:val="00FE072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A6"/>
    <w:pPr>
      <w:widowControl w:val="0"/>
      <w:spacing w:line="240" w:lineRule="atLeast"/>
    </w:pPr>
    <w:rPr>
      <w:lang w:val="es-AR" w:eastAsia="en-US"/>
    </w:rPr>
  </w:style>
  <w:style w:type="paragraph" w:styleId="Ttulo1">
    <w:name w:val="heading 1"/>
    <w:basedOn w:val="Normal"/>
    <w:next w:val="Normal"/>
    <w:qFormat/>
    <w:rsid w:val="006A47A6"/>
    <w:pPr>
      <w:keepNext/>
      <w:numPr>
        <w:numId w:val="7"/>
      </w:numPr>
      <w:spacing w:before="240" w:after="60"/>
      <w:outlineLvl w:val="0"/>
    </w:pPr>
    <w:rPr>
      <w:rFonts w:ascii="Arial" w:hAnsi="Arial"/>
      <w:b/>
      <w:sz w:val="24"/>
    </w:rPr>
  </w:style>
  <w:style w:type="paragraph" w:styleId="Ttulo2">
    <w:name w:val="heading 2"/>
    <w:basedOn w:val="Ttulo1"/>
    <w:next w:val="Normal"/>
    <w:qFormat/>
    <w:rsid w:val="006A47A6"/>
    <w:pPr>
      <w:numPr>
        <w:numId w:val="0"/>
      </w:numPr>
      <w:outlineLvl w:val="1"/>
    </w:pPr>
    <w:rPr>
      <w:sz w:val="20"/>
    </w:rPr>
  </w:style>
  <w:style w:type="paragraph" w:styleId="Ttulo3">
    <w:name w:val="heading 3"/>
    <w:basedOn w:val="Ttulo1"/>
    <w:next w:val="Normal"/>
    <w:qFormat/>
    <w:rsid w:val="006A47A6"/>
    <w:pPr>
      <w:numPr>
        <w:ilvl w:val="2"/>
      </w:numPr>
      <w:outlineLvl w:val="2"/>
    </w:pPr>
    <w:rPr>
      <w:b w:val="0"/>
      <w:i/>
      <w:sz w:val="20"/>
    </w:rPr>
  </w:style>
  <w:style w:type="paragraph" w:styleId="Ttulo4">
    <w:name w:val="heading 4"/>
    <w:basedOn w:val="Ttulo1"/>
    <w:next w:val="Normal"/>
    <w:qFormat/>
    <w:rsid w:val="006A47A6"/>
    <w:pPr>
      <w:numPr>
        <w:ilvl w:val="3"/>
      </w:numPr>
      <w:outlineLvl w:val="3"/>
    </w:pPr>
    <w:rPr>
      <w:b w:val="0"/>
      <w:sz w:val="20"/>
    </w:rPr>
  </w:style>
  <w:style w:type="paragraph" w:styleId="Ttulo5">
    <w:name w:val="heading 5"/>
    <w:basedOn w:val="Normal"/>
    <w:next w:val="Normal"/>
    <w:qFormat/>
    <w:rsid w:val="006A47A6"/>
    <w:pPr>
      <w:numPr>
        <w:ilvl w:val="4"/>
        <w:numId w:val="7"/>
      </w:numPr>
      <w:spacing w:before="240" w:after="60"/>
      <w:outlineLvl w:val="4"/>
    </w:pPr>
    <w:rPr>
      <w:sz w:val="22"/>
    </w:rPr>
  </w:style>
  <w:style w:type="paragraph" w:styleId="Ttulo6">
    <w:name w:val="heading 6"/>
    <w:basedOn w:val="Normal"/>
    <w:next w:val="Normal"/>
    <w:qFormat/>
    <w:rsid w:val="006A47A6"/>
    <w:pPr>
      <w:numPr>
        <w:ilvl w:val="5"/>
        <w:numId w:val="7"/>
      </w:numPr>
      <w:spacing w:before="240" w:after="60"/>
      <w:outlineLvl w:val="5"/>
    </w:pPr>
    <w:rPr>
      <w:i/>
      <w:sz w:val="22"/>
    </w:rPr>
  </w:style>
  <w:style w:type="paragraph" w:styleId="Ttulo7">
    <w:name w:val="heading 7"/>
    <w:basedOn w:val="Normal"/>
    <w:next w:val="Normal"/>
    <w:qFormat/>
    <w:rsid w:val="006A47A6"/>
    <w:pPr>
      <w:numPr>
        <w:ilvl w:val="6"/>
        <w:numId w:val="7"/>
      </w:numPr>
      <w:spacing w:before="240" w:after="60"/>
      <w:outlineLvl w:val="6"/>
    </w:pPr>
  </w:style>
  <w:style w:type="paragraph" w:styleId="Ttulo8">
    <w:name w:val="heading 8"/>
    <w:basedOn w:val="Normal"/>
    <w:next w:val="Normal"/>
    <w:qFormat/>
    <w:rsid w:val="006A47A6"/>
    <w:pPr>
      <w:numPr>
        <w:ilvl w:val="7"/>
        <w:numId w:val="7"/>
      </w:numPr>
      <w:spacing w:before="240" w:after="60"/>
      <w:outlineLvl w:val="7"/>
    </w:pPr>
    <w:rPr>
      <w:i/>
    </w:rPr>
  </w:style>
  <w:style w:type="paragraph" w:styleId="Ttulo9">
    <w:name w:val="heading 9"/>
    <w:basedOn w:val="Normal"/>
    <w:next w:val="Normal"/>
    <w:qFormat/>
    <w:rsid w:val="006A47A6"/>
    <w:pPr>
      <w:numPr>
        <w:ilvl w:val="8"/>
        <w:numId w:val="7"/>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A47A6"/>
    <w:pPr>
      <w:spacing w:before="80"/>
      <w:ind w:left="720"/>
      <w:jc w:val="both"/>
    </w:pPr>
    <w:rPr>
      <w:color w:val="000000"/>
      <w:lang w:val="en-AU"/>
    </w:rPr>
  </w:style>
  <w:style w:type="paragraph" w:styleId="Ttulo">
    <w:name w:val="Title"/>
    <w:aliases w:val=" Car"/>
    <w:basedOn w:val="Normal"/>
    <w:next w:val="Normal"/>
    <w:link w:val="TtuloCar"/>
    <w:qFormat/>
    <w:rsid w:val="006A47A6"/>
    <w:pPr>
      <w:spacing w:line="240" w:lineRule="auto"/>
      <w:jc w:val="center"/>
    </w:pPr>
    <w:rPr>
      <w:rFonts w:ascii="Arial" w:hAnsi="Arial"/>
      <w:b/>
      <w:sz w:val="36"/>
    </w:rPr>
  </w:style>
  <w:style w:type="paragraph" w:styleId="Subttulo">
    <w:name w:val="Subtitle"/>
    <w:basedOn w:val="Normal"/>
    <w:qFormat/>
    <w:rsid w:val="006A47A6"/>
    <w:pPr>
      <w:spacing w:after="60"/>
      <w:jc w:val="center"/>
    </w:pPr>
    <w:rPr>
      <w:rFonts w:ascii="Arial" w:hAnsi="Arial"/>
      <w:i/>
      <w:sz w:val="36"/>
      <w:lang w:val="en-AU"/>
    </w:rPr>
  </w:style>
  <w:style w:type="paragraph" w:styleId="Sangranormal">
    <w:name w:val="Normal Indent"/>
    <w:basedOn w:val="Normal"/>
    <w:rsid w:val="006A47A6"/>
    <w:pPr>
      <w:ind w:left="900" w:hanging="900"/>
    </w:pPr>
  </w:style>
  <w:style w:type="paragraph" w:styleId="TDC1">
    <w:name w:val="toc 1"/>
    <w:basedOn w:val="Normal"/>
    <w:next w:val="Normal"/>
    <w:uiPriority w:val="39"/>
    <w:rsid w:val="006A47A6"/>
    <w:pPr>
      <w:spacing w:before="120"/>
    </w:pPr>
    <w:rPr>
      <w:rFonts w:ascii="Calibri" w:hAnsi="Calibri"/>
      <w:b/>
      <w:bCs/>
      <w:i/>
      <w:iCs/>
      <w:sz w:val="24"/>
      <w:szCs w:val="24"/>
    </w:rPr>
  </w:style>
  <w:style w:type="paragraph" w:styleId="TDC2">
    <w:name w:val="toc 2"/>
    <w:basedOn w:val="Normal"/>
    <w:next w:val="Normal"/>
    <w:uiPriority w:val="39"/>
    <w:rsid w:val="006A47A6"/>
    <w:pPr>
      <w:spacing w:before="120"/>
      <w:ind w:left="200"/>
    </w:pPr>
    <w:rPr>
      <w:rFonts w:ascii="Calibri" w:hAnsi="Calibri"/>
      <w:b/>
      <w:bCs/>
      <w:sz w:val="22"/>
      <w:szCs w:val="22"/>
    </w:rPr>
  </w:style>
  <w:style w:type="paragraph" w:styleId="TDC3">
    <w:name w:val="toc 3"/>
    <w:basedOn w:val="Normal"/>
    <w:next w:val="Normal"/>
    <w:uiPriority w:val="39"/>
    <w:rsid w:val="006A47A6"/>
    <w:pPr>
      <w:ind w:left="400"/>
    </w:pPr>
    <w:rPr>
      <w:rFonts w:ascii="Calibri" w:hAnsi="Calibri"/>
    </w:rPr>
  </w:style>
  <w:style w:type="paragraph" w:styleId="Encabezado">
    <w:name w:val="header"/>
    <w:basedOn w:val="Normal"/>
    <w:link w:val="EncabezadoCar"/>
    <w:rsid w:val="006A47A6"/>
    <w:pPr>
      <w:tabs>
        <w:tab w:val="center" w:pos="4320"/>
        <w:tab w:val="right" w:pos="8640"/>
      </w:tabs>
    </w:pPr>
  </w:style>
  <w:style w:type="paragraph" w:styleId="Piedepgina">
    <w:name w:val="footer"/>
    <w:basedOn w:val="Normal"/>
    <w:rsid w:val="006A47A6"/>
    <w:pPr>
      <w:tabs>
        <w:tab w:val="center" w:pos="4320"/>
        <w:tab w:val="right" w:pos="8640"/>
      </w:tabs>
    </w:pPr>
  </w:style>
  <w:style w:type="character" w:styleId="Nmerodepgina">
    <w:name w:val="page number"/>
    <w:basedOn w:val="Fuentedeprrafopredeter"/>
    <w:rsid w:val="006A47A6"/>
  </w:style>
  <w:style w:type="paragraph" w:customStyle="1" w:styleId="Bullet2">
    <w:name w:val="Bullet2"/>
    <w:basedOn w:val="Normal"/>
    <w:rsid w:val="006A47A6"/>
    <w:pPr>
      <w:ind w:left="1440" w:hanging="360"/>
    </w:pPr>
    <w:rPr>
      <w:color w:val="000080"/>
    </w:rPr>
  </w:style>
  <w:style w:type="paragraph" w:customStyle="1" w:styleId="Paragraph1">
    <w:name w:val="Paragraph1"/>
    <w:basedOn w:val="Normal"/>
    <w:rsid w:val="006A47A6"/>
    <w:pPr>
      <w:spacing w:before="80" w:line="240" w:lineRule="auto"/>
      <w:jc w:val="both"/>
    </w:pPr>
  </w:style>
  <w:style w:type="paragraph" w:customStyle="1" w:styleId="Tabletext">
    <w:name w:val="Tabletext"/>
    <w:basedOn w:val="Normal"/>
    <w:rsid w:val="006A47A6"/>
    <w:pPr>
      <w:keepLines/>
      <w:spacing w:after="120"/>
    </w:pPr>
  </w:style>
  <w:style w:type="paragraph" w:styleId="Textoindependiente">
    <w:name w:val="Body Text"/>
    <w:basedOn w:val="Normal"/>
    <w:link w:val="TextoindependienteCar"/>
    <w:rsid w:val="006A47A6"/>
    <w:pPr>
      <w:keepLines/>
      <w:spacing w:after="120"/>
      <w:ind w:left="720"/>
    </w:pPr>
    <w:rPr>
      <w:rFonts w:ascii="Arial" w:hAnsi="Arial"/>
      <w:sz w:val="22"/>
    </w:rPr>
  </w:style>
  <w:style w:type="paragraph" w:customStyle="1" w:styleId="Paragraph3">
    <w:name w:val="Paragraph3"/>
    <w:basedOn w:val="Normal"/>
    <w:rsid w:val="006A47A6"/>
    <w:pPr>
      <w:spacing w:before="80" w:line="240" w:lineRule="auto"/>
      <w:ind w:left="1530"/>
      <w:jc w:val="both"/>
    </w:pPr>
  </w:style>
  <w:style w:type="paragraph" w:customStyle="1" w:styleId="Bullet1">
    <w:name w:val="Bullet1"/>
    <w:basedOn w:val="Normal"/>
    <w:rsid w:val="006A47A6"/>
    <w:pPr>
      <w:ind w:left="720" w:hanging="432"/>
    </w:pPr>
  </w:style>
  <w:style w:type="character" w:styleId="Refdenotaalpie">
    <w:name w:val="footnote reference"/>
    <w:semiHidden/>
    <w:rsid w:val="006A47A6"/>
    <w:rPr>
      <w:sz w:val="20"/>
      <w:vertAlign w:val="superscript"/>
    </w:rPr>
  </w:style>
  <w:style w:type="paragraph" w:styleId="Textonotapie">
    <w:name w:val="footnote text"/>
    <w:basedOn w:val="Normal"/>
    <w:link w:val="TextonotapieCar"/>
    <w:semiHidden/>
    <w:rsid w:val="006A47A6"/>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6A47A6"/>
    <w:pPr>
      <w:shd w:val="clear" w:color="auto" w:fill="000080"/>
    </w:pPr>
    <w:rPr>
      <w:rFonts w:ascii="Tahoma" w:hAnsi="Tahoma"/>
    </w:rPr>
  </w:style>
  <w:style w:type="paragraph" w:customStyle="1" w:styleId="Paragraph4">
    <w:name w:val="Paragraph4"/>
    <w:basedOn w:val="Normal"/>
    <w:rsid w:val="006A47A6"/>
    <w:pPr>
      <w:spacing w:before="80" w:line="240" w:lineRule="auto"/>
      <w:ind w:left="2250"/>
      <w:jc w:val="both"/>
    </w:pPr>
  </w:style>
  <w:style w:type="paragraph" w:styleId="TDC4">
    <w:name w:val="toc 4"/>
    <w:basedOn w:val="Normal"/>
    <w:next w:val="Normal"/>
    <w:semiHidden/>
    <w:rsid w:val="006A47A6"/>
    <w:pPr>
      <w:ind w:left="600"/>
    </w:pPr>
    <w:rPr>
      <w:rFonts w:ascii="Calibri" w:hAnsi="Calibri"/>
    </w:rPr>
  </w:style>
  <w:style w:type="paragraph" w:styleId="TDC5">
    <w:name w:val="toc 5"/>
    <w:basedOn w:val="Normal"/>
    <w:next w:val="Normal"/>
    <w:semiHidden/>
    <w:rsid w:val="006A47A6"/>
    <w:pPr>
      <w:ind w:left="800"/>
    </w:pPr>
    <w:rPr>
      <w:rFonts w:ascii="Calibri" w:hAnsi="Calibri"/>
    </w:rPr>
  </w:style>
  <w:style w:type="paragraph" w:styleId="TDC6">
    <w:name w:val="toc 6"/>
    <w:basedOn w:val="Normal"/>
    <w:next w:val="Normal"/>
    <w:semiHidden/>
    <w:rsid w:val="006A47A6"/>
    <w:pPr>
      <w:ind w:left="1000"/>
    </w:pPr>
    <w:rPr>
      <w:rFonts w:ascii="Calibri" w:hAnsi="Calibri"/>
    </w:rPr>
  </w:style>
  <w:style w:type="paragraph" w:styleId="TDC7">
    <w:name w:val="toc 7"/>
    <w:basedOn w:val="Normal"/>
    <w:next w:val="Normal"/>
    <w:semiHidden/>
    <w:rsid w:val="006A47A6"/>
    <w:pPr>
      <w:ind w:left="1200"/>
    </w:pPr>
    <w:rPr>
      <w:rFonts w:ascii="Calibri" w:hAnsi="Calibri"/>
    </w:rPr>
  </w:style>
  <w:style w:type="paragraph" w:styleId="TDC8">
    <w:name w:val="toc 8"/>
    <w:basedOn w:val="Normal"/>
    <w:next w:val="Normal"/>
    <w:semiHidden/>
    <w:rsid w:val="006A47A6"/>
    <w:pPr>
      <w:ind w:left="1400"/>
    </w:pPr>
    <w:rPr>
      <w:rFonts w:ascii="Calibri" w:hAnsi="Calibri"/>
    </w:rPr>
  </w:style>
  <w:style w:type="paragraph" w:styleId="TDC9">
    <w:name w:val="toc 9"/>
    <w:basedOn w:val="Normal"/>
    <w:next w:val="Normal"/>
    <w:semiHidden/>
    <w:rsid w:val="006A47A6"/>
    <w:pPr>
      <w:ind w:left="1600"/>
    </w:pPr>
    <w:rPr>
      <w:rFonts w:ascii="Calibri" w:hAnsi="Calibri"/>
    </w:rPr>
  </w:style>
  <w:style w:type="paragraph" w:customStyle="1" w:styleId="MainTitle">
    <w:name w:val="Main Title"/>
    <w:basedOn w:val="Normal"/>
    <w:rsid w:val="006A47A6"/>
    <w:pPr>
      <w:spacing w:before="480" w:after="60" w:line="240" w:lineRule="auto"/>
      <w:jc w:val="center"/>
    </w:pPr>
    <w:rPr>
      <w:rFonts w:ascii="Arial" w:hAnsi="Arial"/>
      <w:b/>
      <w:kern w:val="28"/>
      <w:sz w:val="32"/>
    </w:rPr>
  </w:style>
  <w:style w:type="paragraph" w:styleId="Textoindependiente2">
    <w:name w:val="Body Text 2"/>
    <w:basedOn w:val="Normal"/>
    <w:rsid w:val="006A47A6"/>
    <w:rPr>
      <w:i/>
      <w:color w:val="0000FF"/>
    </w:rPr>
  </w:style>
  <w:style w:type="paragraph" w:styleId="Sangradetextonormal">
    <w:name w:val="Body Text Indent"/>
    <w:basedOn w:val="Normal"/>
    <w:rsid w:val="006A47A6"/>
    <w:pPr>
      <w:ind w:left="720"/>
    </w:pPr>
    <w:rPr>
      <w:i/>
      <w:color w:val="0000FF"/>
      <w:u w:val="single"/>
    </w:rPr>
  </w:style>
  <w:style w:type="paragraph" w:customStyle="1" w:styleId="Body">
    <w:name w:val="Body"/>
    <w:basedOn w:val="Normal"/>
    <w:rsid w:val="006A47A6"/>
    <w:pPr>
      <w:widowControl/>
      <w:spacing w:before="120" w:line="240" w:lineRule="auto"/>
      <w:jc w:val="both"/>
    </w:pPr>
    <w:rPr>
      <w:rFonts w:ascii="Book Antiqua" w:hAnsi="Book Antiqua"/>
    </w:rPr>
  </w:style>
  <w:style w:type="paragraph" w:customStyle="1" w:styleId="Bullet">
    <w:name w:val="Bullet"/>
    <w:basedOn w:val="Normal"/>
    <w:rsid w:val="006A47A6"/>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A47A6"/>
    <w:pPr>
      <w:tabs>
        <w:tab w:val="left" w:pos="162"/>
        <w:tab w:val="left" w:pos="1260"/>
      </w:tabs>
      <w:spacing w:before="120"/>
      <w:ind w:left="158"/>
    </w:pPr>
    <w:rPr>
      <w:i/>
      <w:color w:val="0000FF"/>
    </w:rPr>
  </w:style>
  <w:style w:type="character" w:styleId="Hipervnculo">
    <w:name w:val="Hyperlink"/>
    <w:uiPriority w:val="99"/>
    <w:rsid w:val="006A47A6"/>
    <w:rPr>
      <w:color w:val="0000FF"/>
      <w:u w:val="single"/>
    </w:rPr>
  </w:style>
  <w:style w:type="character" w:styleId="Textoennegrita">
    <w:name w:val="Strong"/>
    <w:qFormat/>
    <w:rsid w:val="006A47A6"/>
    <w:rPr>
      <w:b/>
      <w:bCs/>
    </w:rPr>
  </w:style>
  <w:style w:type="paragraph" w:styleId="Epgrafe">
    <w:name w:val="caption"/>
    <w:basedOn w:val="Normal"/>
    <w:next w:val="Normal"/>
    <w:qFormat/>
    <w:rsid w:val="006A47A6"/>
    <w:pPr>
      <w:widowControl/>
      <w:tabs>
        <w:tab w:val="left" w:pos="6804"/>
      </w:tabs>
      <w:spacing w:before="240" w:line="360" w:lineRule="auto"/>
      <w:jc w:val="right"/>
    </w:pPr>
    <w:rPr>
      <w:rFonts w:ascii="Arial" w:hAnsi="Arial"/>
      <w:b/>
      <w:smallCaps/>
      <w:sz w:val="22"/>
      <w:lang w:eastAsia="es-ES"/>
    </w:rPr>
  </w:style>
  <w:style w:type="character" w:styleId="Refdecomentario">
    <w:name w:val="annotation reference"/>
    <w:semiHidden/>
    <w:rsid w:val="006A47A6"/>
    <w:rPr>
      <w:sz w:val="16"/>
      <w:szCs w:val="16"/>
    </w:rPr>
  </w:style>
  <w:style w:type="paragraph" w:styleId="Textocomentario">
    <w:name w:val="annotation text"/>
    <w:basedOn w:val="Normal"/>
    <w:semiHidden/>
    <w:rsid w:val="006A47A6"/>
  </w:style>
  <w:style w:type="character" w:styleId="Hipervnculovisitado">
    <w:name w:val="FollowedHyperlink"/>
    <w:rsid w:val="006A47A6"/>
    <w:rPr>
      <w:color w:val="800080"/>
      <w:u w:val="single"/>
    </w:rPr>
  </w:style>
  <w:style w:type="paragraph" w:styleId="Textodeglobo">
    <w:name w:val="Balloon Text"/>
    <w:basedOn w:val="Normal"/>
    <w:semiHidden/>
    <w:rsid w:val="00565E3C"/>
    <w:rPr>
      <w:rFonts w:ascii="Tahoma" w:hAnsi="Tahoma" w:cs="Tahoma"/>
      <w:sz w:val="16"/>
      <w:szCs w:val="16"/>
    </w:rPr>
  </w:style>
  <w:style w:type="paragraph" w:styleId="Asuntodelcomentario">
    <w:name w:val="annotation subject"/>
    <w:basedOn w:val="Textocomentario"/>
    <w:next w:val="Textocomentario"/>
    <w:semiHidden/>
    <w:rsid w:val="00A8160F"/>
    <w:rPr>
      <w:b/>
      <w:bCs/>
    </w:rPr>
  </w:style>
  <w:style w:type="character" w:customStyle="1" w:styleId="TextonotapieCar">
    <w:name w:val="Texto nota pie Car"/>
    <w:link w:val="Textonotapie"/>
    <w:semiHidden/>
    <w:rsid w:val="004E4ABC"/>
    <w:rPr>
      <w:rFonts w:ascii="Helvetica" w:hAnsi="Helvetica"/>
      <w:sz w:val="16"/>
      <w:lang w:val="en-US" w:eastAsia="en-US"/>
    </w:rPr>
  </w:style>
  <w:style w:type="paragraph" w:styleId="Sinespaciado">
    <w:name w:val="No Spacing"/>
    <w:uiPriority w:val="1"/>
    <w:qFormat/>
    <w:rsid w:val="00BC1557"/>
    <w:pPr>
      <w:widowControl w:val="0"/>
      <w:jc w:val="both"/>
    </w:pPr>
    <w:rPr>
      <w:rFonts w:ascii="Verdana" w:hAnsi="Verdana"/>
      <w:lang w:val="es-AR"/>
    </w:rPr>
  </w:style>
  <w:style w:type="paragraph" w:customStyle="1" w:styleId="Normalctedra">
    <w:name w:val="Normal cátedra"/>
    <w:basedOn w:val="Normal"/>
    <w:rsid w:val="00BC1557"/>
    <w:pPr>
      <w:spacing w:before="120"/>
      <w:ind w:left="200" w:firstLine="300"/>
      <w:jc w:val="both"/>
    </w:pPr>
    <w:rPr>
      <w:rFonts w:ascii="Arial" w:hAnsi="Arial" w:cs="Arial"/>
      <w:sz w:val="22"/>
      <w:szCs w:val="22"/>
    </w:rPr>
  </w:style>
  <w:style w:type="paragraph" w:styleId="Prrafodelista">
    <w:name w:val="List Paragraph"/>
    <w:basedOn w:val="Normal"/>
    <w:uiPriority w:val="34"/>
    <w:qFormat/>
    <w:rsid w:val="00FE0727"/>
    <w:pPr>
      <w:spacing w:line="360" w:lineRule="auto"/>
      <w:ind w:left="708"/>
      <w:jc w:val="both"/>
    </w:pPr>
    <w:rPr>
      <w:rFonts w:ascii="Verdana" w:hAnsi="Verdana"/>
      <w:lang w:eastAsia="es-ES"/>
    </w:rPr>
  </w:style>
  <w:style w:type="character" w:customStyle="1" w:styleId="EncabezadoCar">
    <w:name w:val="Encabezado Car"/>
    <w:link w:val="Encabezado"/>
    <w:rsid w:val="00FE0727"/>
    <w:rPr>
      <w:lang w:val="en-US" w:eastAsia="en-US"/>
    </w:rPr>
  </w:style>
  <w:style w:type="paragraph" w:customStyle="1" w:styleId="EncabezadoTitulos">
    <w:name w:val="EncabezadoTitulos"/>
    <w:basedOn w:val="Encabezado"/>
    <w:rsid w:val="00FE0727"/>
    <w:pPr>
      <w:widowControl/>
      <w:tabs>
        <w:tab w:val="clear" w:pos="4320"/>
        <w:tab w:val="clear" w:pos="8640"/>
        <w:tab w:val="center" w:pos="4419"/>
        <w:tab w:val="right" w:pos="8838"/>
      </w:tabs>
      <w:spacing w:before="60" w:line="240" w:lineRule="auto"/>
      <w:jc w:val="both"/>
    </w:pPr>
    <w:rPr>
      <w:rFonts w:ascii="Arial" w:hAnsi="Arial"/>
      <w:i/>
      <w:lang w:val="es-ES" w:eastAsia="es-ES"/>
    </w:rPr>
  </w:style>
  <w:style w:type="paragraph" w:styleId="NormalWeb">
    <w:name w:val="Normal (Web)"/>
    <w:basedOn w:val="Normal"/>
    <w:uiPriority w:val="99"/>
    <w:unhideWhenUsed/>
    <w:rsid w:val="00FE0727"/>
    <w:pPr>
      <w:widowControl/>
      <w:spacing w:before="100" w:beforeAutospacing="1" w:after="100" w:afterAutospacing="1" w:line="240" w:lineRule="auto"/>
    </w:pPr>
    <w:rPr>
      <w:sz w:val="24"/>
      <w:szCs w:val="24"/>
      <w:lang w:eastAsia="es-AR"/>
    </w:rPr>
  </w:style>
  <w:style w:type="character" w:customStyle="1" w:styleId="TtuloCar">
    <w:name w:val="Título Car"/>
    <w:aliases w:val=" Car Car"/>
    <w:link w:val="Ttulo"/>
    <w:rsid w:val="00E57348"/>
    <w:rPr>
      <w:rFonts w:ascii="Arial" w:hAnsi="Arial"/>
      <w:b/>
      <w:sz w:val="36"/>
      <w:lang w:val="en-US" w:eastAsia="en-US"/>
    </w:rPr>
  </w:style>
  <w:style w:type="character" w:customStyle="1" w:styleId="TextoindependienteCar">
    <w:name w:val="Texto independiente Car"/>
    <w:link w:val="Textoindependiente"/>
    <w:rsid w:val="00E57348"/>
    <w:rPr>
      <w:rFonts w:ascii="Arial" w:hAnsi="Arial"/>
      <w:sz w:val="22"/>
      <w:lang w:val="en-US" w:eastAsia="en-US"/>
    </w:rPr>
  </w:style>
  <w:style w:type="paragraph" w:styleId="Revisin">
    <w:name w:val="Revision"/>
    <w:hidden/>
    <w:uiPriority w:val="99"/>
    <w:semiHidden/>
    <w:rsid w:val="00AC168B"/>
    <w:rPr>
      <w:lang w:val="es-AR" w:eastAsia="en-US"/>
    </w:rPr>
  </w:style>
</w:styles>
</file>

<file path=word/webSettings.xml><?xml version="1.0" encoding="utf-8"?>
<w:webSettings xmlns:r="http://schemas.openxmlformats.org/officeDocument/2006/relationships" xmlns:w="http://schemas.openxmlformats.org/wordprocessingml/2006/main">
  <w:divs>
    <w:div w:id="767114168">
      <w:bodyDiv w:val="1"/>
      <w:marLeft w:val="0"/>
      <w:marRight w:val="0"/>
      <w:marTop w:val="0"/>
      <w:marBottom w:val="0"/>
      <w:divBdr>
        <w:top w:val="none" w:sz="0" w:space="0" w:color="auto"/>
        <w:left w:val="none" w:sz="0" w:space="0" w:color="auto"/>
        <w:bottom w:val="none" w:sz="0" w:space="0" w:color="auto"/>
        <w:right w:val="none" w:sz="0" w:space="0" w:color="auto"/>
      </w:divBdr>
    </w:div>
    <w:div w:id="886180676">
      <w:bodyDiv w:val="1"/>
      <w:marLeft w:val="0"/>
      <w:marRight w:val="0"/>
      <w:marTop w:val="0"/>
      <w:marBottom w:val="0"/>
      <w:divBdr>
        <w:top w:val="none" w:sz="0" w:space="0" w:color="auto"/>
        <w:left w:val="none" w:sz="0" w:space="0" w:color="auto"/>
        <w:bottom w:val="none" w:sz="0" w:space="0" w:color="auto"/>
        <w:right w:val="none" w:sz="0" w:space="0" w:color="auto"/>
      </w:divBdr>
    </w:div>
    <w:div w:id="1025597942">
      <w:bodyDiv w:val="1"/>
      <w:marLeft w:val="0"/>
      <w:marRight w:val="0"/>
      <w:marTop w:val="0"/>
      <w:marBottom w:val="0"/>
      <w:divBdr>
        <w:top w:val="none" w:sz="0" w:space="0" w:color="auto"/>
        <w:left w:val="none" w:sz="0" w:space="0" w:color="auto"/>
        <w:bottom w:val="none" w:sz="0" w:space="0" w:color="auto"/>
        <w:right w:val="none" w:sz="0" w:space="0" w:color="auto"/>
      </w:divBdr>
    </w:div>
    <w:div w:id="2085956032">
      <w:bodyDiv w:val="1"/>
      <w:marLeft w:val="0"/>
      <w:marRight w:val="0"/>
      <w:marTop w:val="0"/>
      <w:marBottom w:val="0"/>
      <w:divBdr>
        <w:top w:val="none" w:sz="0" w:space="0" w:color="auto"/>
        <w:left w:val="none" w:sz="0" w:space="0" w:color="auto"/>
        <w:bottom w:val="none" w:sz="0" w:space="0" w:color="auto"/>
        <w:right w:val="none" w:sz="0" w:space="0" w:color="auto"/>
      </w:divBdr>
    </w:div>
    <w:div w:id="20893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Descargas\Caratulas_TPs_2010.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43D249-761E-426B-B8FA-35B79F7EC1AB}" type="doc">
      <dgm:prSet loTypeId="urn:microsoft.com/office/officeart/2005/8/layout/orgChart1" loCatId="hierarchy" qsTypeId="urn:microsoft.com/office/officeart/2005/8/quickstyle/simple1" qsCatId="simple" csTypeId="urn:microsoft.com/office/officeart/2005/8/colors/accent1_2" csCatId="accent1"/>
      <dgm:spPr/>
    </dgm:pt>
    <dgm:pt modelId="{4A04DE90-F37C-4A9C-B7DE-C0CB00717C73}">
      <dgm:prSet/>
      <dgm:spPr/>
      <dgm:t>
        <a:bodyPr/>
        <a:lstStyle/>
        <a:p>
          <a:pPr marR="0" algn="ctr" rtl="0"/>
          <a:r>
            <a:rPr lang="es-ES" b="0" i="0" u="none" strike="noStrike" baseline="0" smtClean="0">
              <a:latin typeface="Calibri"/>
            </a:rPr>
            <a:t>Lider de Proyecto</a:t>
          </a:r>
          <a:endParaRPr lang="es-ES" smtClean="0"/>
        </a:p>
      </dgm:t>
    </dgm:pt>
    <dgm:pt modelId="{AABB1A21-6C2A-4E4C-AA93-13B55EE0B8A1}" type="parTrans" cxnId="{D2513EEF-5B33-4BB1-AA5A-63CF893EF390}">
      <dgm:prSet/>
      <dgm:spPr/>
    </dgm:pt>
    <dgm:pt modelId="{CA14D04B-283C-4018-B3A3-BA424523D34F}" type="sibTrans" cxnId="{D2513EEF-5B33-4BB1-AA5A-63CF893EF390}">
      <dgm:prSet/>
      <dgm:spPr/>
    </dgm:pt>
    <dgm:pt modelId="{2497D491-9388-41DF-A760-7138125CF07B}" type="asst">
      <dgm:prSet/>
      <dgm:spPr/>
      <dgm:t>
        <a:bodyPr/>
        <a:lstStyle/>
        <a:p>
          <a:pPr marR="0" algn="ctr" rtl="0"/>
          <a:r>
            <a:rPr lang="es-ES" b="0" i="0" u="none" strike="noStrike" baseline="0" smtClean="0">
              <a:latin typeface="Calibri"/>
            </a:rPr>
            <a:t>Key User</a:t>
          </a:r>
          <a:endParaRPr lang="es-ES" smtClean="0"/>
        </a:p>
      </dgm:t>
    </dgm:pt>
    <dgm:pt modelId="{E92ABAFE-B9FD-4DA9-BC29-D9538A11E2FF}" type="parTrans" cxnId="{0F23F9BE-AEE5-4C5D-9376-AC98D639084D}">
      <dgm:prSet/>
      <dgm:spPr/>
    </dgm:pt>
    <dgm:pt modelId="{E828508C-9FD1-41E2-9EF2-EF55AC270B1A}" type="sibTrans" cxnId="{0F23F9BE-AEE5-4C5D-9376-AC98D639084D}">
      <dgm:prSet/>
      <dgm:spPr/>
    </dgm:pt>
    <dgm:pt modelId="{6867B1C5-D99D-4EA2-84DC-FD1CD91FF844}">
      <dgm:prSet/>
      <dgm:spPr/>
      <dgm:t>
        <a:bodyPr/>
        <a:lstStyle/>
        <a:p>
          <a:pPr marR="0" algn="ctr" rtl="0"/>
          <a:r>
            <a:rPr lang="es-ES" b="0" i="0" u="none" strike="noStrike" baseline="0" smtClean="0">
              <a:latin typeface="Calibri"/>
            </a:rPr>
            <a:t>Analista Funcional</a:t>
          </a:r>
          <a:endParaRPr lang="es-ES" smtClean="0"/>
        </a:p>
      </dgm:t>
    </dgm:pt>
    <dgm:pt modelId="{72910258-A9CD-4337-B5E6-54F862841809}" type="parTrans" cxnId="{6236A779-241A-4654-97A8-48A24CA85905}">
      <dgm:prSet/>
      <dgm:spPr/>
    </dgm:pt>
    <dgm:pt modelId="{AB218E76-E2DF-4FDB-A400-A4FC7060A127}" type="sibTrans" cxnId="{6236A779-241A-4654-97A8-48A24CA85905}">
      <dgm:prSet/>
      <dgm:spPr/>
    </dgm:pt>
    <dgm:pt modelId="{440D9B72-FC02-4506-ABA6-5F4619AAA2E5}">
      <dgm:prSet/>
      <dgm:spPr/>
      <dgm:t>
        <a:bodyPr/>
        <a:lstStyle/>
        <a:p>
          <a:pPr marR="0" algn="ctr" rtl="0"/>
          <a:r>
            <a:rPr lang="es-ES" b="0" i="0" u="none" strike="noStrike" baseline="0" smtClean="0">
              <a:latin typeface="Calibri"/>
            </a:rPr>
            <a:t>Analista Programador</a:t>
          </a:r>
          <a:endParaRPr lang="es-ES" smtClean="0"/>
        </a:p>
      </dgm:t>
    </dgm:pt>
    <dgm:pt modelId="{638819BD-6C51-421C-827D-2278EF475259}" type="parTrans" cxnId="{8BEF2C8E-A6A1-4BFB-A14F-426FC8717357}">
      <dgm:prSet/>
      <dgm:spPr/>
    </dgm:pt>
    <dgm:pt modelId="{E64F493A-0EEA-4FAB-A159-FA78515228DD}" type="sibTrans" cxnId="{8BEF2C8E-A6A1-4BFB-A14F-426FC8717357}">
      <dgm:prSet/>
      <dgm:spPr/>
    </dgm:pt>
    <dgm:pt modelId="{0D3E8395-EB34-4303-85BF-4C0826D7BA8D}">
      <dgm:prSet/>
      <dgm:spPr/>
      <dgm:t>
        <a:bodyPr/>
        <a:lstStyle/>
        <a:p>
          <a:pPr marR="0" algn="ctr" rtl="0"/>
          <a:r>
            <a:rPr lang="es-ES" b="0" i="0" u="none" strike="noStrike" baseline="0" smtClean="0">
              <a:latin typeface="Calibri"/>
            </a:rPr>
            <a:t>DBA</a:t>
          </a:r>
          <a:endParaRPr lang="es-ES" smtClean="0"/>
        </a:p>
      </dgm:t>
    </dgm:pt>
    <dgm:pt modelId="{F6496D58-C77D-4B38-8494-505589C368AF}" type="parTrans" cxnId="{CD278D41-4518-4090-8AB4-51D3D575F570}">
      <dgm:prSet/>
      <dgm:spPr/>
    </dgm:pt>
    <dgm:pt modelId="{2A23B9E2-3155-455C-922B-9EB89224A1C6}" type="sibTrans" cxnId="{CD278D41-4518-4090-8AB4-51D3D575F570}">
      <dgm:prSet/>
      <dgm:spPr/>
    </dgm:pt>
    <dgm:pt modelId="{2A4499A6-5330-42E5-81B5-9A0F7A8B7BD3}">
      <dgm:prSet/>
      <dgm:spPr/>
      <dgm:t>
        <a:bodyPr/>
        <a:lstStyle/>
        <a:p>
          <a:pPr marR="0" algn="ctr" rtl="0"/>
          <a:r>
            <a:rPr lang="es-ES" b="0" i="0" u="none" strike="noStrike" baseline="0" smtClean="0">
              <a:latin typeface="Calibri"/>
            </a:rPr>
            <a:t>Tester</a:t>
          </a:r>
          <a:endParaRPr lang="es-ES" smtClean="0"/>
        </a:p>
      </dgm:t>
    </dgm:pt>
    <dgm:pt modelId="{C0BB8C24-A5BF-4231-95E1-A893EF8F4FFD}" type="parTrans" cxnId="{0FCD1C62-BD4F-467F-81E6-0F53441D2D1B}">
      <dgm:prSet/>
      <dgm:spPr/>
    </dgm:pt>
    <dgm:pt modelId="{19548A8E-95EF-4671-A298-EEE4DD3C512F}" type="sibTrans" cxnId="{0FCD1C62-BD4F-467F-81E6-0F53441D2D1B}">
      <dgm:prSet/>
      <dgm:spPr/>
    </dgm:pt>
    <dgm:pt modelId="{6D1F3D50-20C6-466B-9CA6-4068A68B844C}" type="pres">
      <dgm:prSet presAssocID="{E243D249-761E-426B-B8FA-35B79F7EC1AB}" presName="hierChild1" presStyleCnt="0">
        <dgm:presLayoutVars>
          <dgm:orgChart val="1"/>
          <dgm:chPref val="1"/>
          <dgm:dir/>
          <dgm:animOne val="branch"/>
          <dgm:animLvl val="lvl"/>
          <dgm:resizeHandles/>
        </dgm:presLayoutVars>
      </dgm:prSet>
      <dgm:spPr/>
    </dgm:pt>
    <dgm:pt modelId="{629BAE80-8284-4245-9F5D-97A868D06AF7}" type="pres">
      <dgm:prSet presAssocID="{4A04DE90-F37C-4A9C-B7DE-C0CB00717C73}" presName="hierRoot1" presStyleCnt="0">
        <dgm:presLayoutVars>
          <dgm:hierBranch/>
        </dgm:presLayoutVars>
      </dgm:prSet>
      <dgm:spPr/>
    </dgm:pt>
    <dgm:pt modelId="{866F195F-41A9-4D66-9143-3FD97C3DF3FC}" type="pres">
      <dgm:prSet presAssocID="{4A04DE90-F37C-4A9C-B7DE-C0CB00717C73}" presName="rootComposite1" presStyleCnt="0"/>
      <dgm:spPr/>
    </dgm:pt>
    <dgm:pt modelId="{21A22C51-8258-45E9-BB96-A909BC242EA4}" type="pres">
      <dgm:prSet presAssocID="{4A04DE90-F37C-4A9C-B7DE-C0CB00717C73}" presName="rootText1" presStyleLbl="node0" presStyleIdx="0" presStyleCnt="1">
        <dgm:presLayoutVars>
          <dgm:chPref val="3"/>
        </dgm:presLayoutVars>
      </dgm:prSet>
      <dgm:spPr/>
      <dgm:t>
        <a:bodyPr/>
        <a:lstStyle/>
        <a:p>
          <a:endParaRPr lang="es-ES"/>
        </a:p>
      </dgm:t>
    </dgm:pt>
    <dgm:pt modelId="{EF15A9E8-31D1-40C0-8A61-6532C67338FD}" type="pres">
      <dgm:prSet presAssocID="{4A04DE90-F37C-4A9C-B7DE-C0CB00717C73}" presName="rootConnector1" presStyleLbl="node1" presStyleIdx="0" presStyleCnt="0"/>
      <dgm:spPr/>
      <dgm:t>
        <a:bodyPr/>
        <a:lstStyle/>
        <a:p>
          <a:endParaRPr lang="es-ES"/>
        </a:p>
      </dgm:t>
    </dgm:pt>
    <dgm:pt modelId="{1EC5D8CB-010F-4D7B-A120-371F53549DC6}" type="pres">
      <dgm:prSet presAssocID="{4A04DE90-F37C-4A9C-B7DE-C0CB00717C73}" presName="hierChild2" presStyleCnt="0"/>
      <dgm:spPr/>
    </dgm:pt>
    <dgm:pt modelId="{E93DC593-BF9A-499B-877E-7FA5F58B3A80}" type="pres">
      <dgm:prSet presAssocID="{72910258-A9CD-4337-B5E6-54F862841809}" presName="Name35" presStyleLbl="parChTrans1D2" presStyleIdx="0" presStyleCnt="5"/>
      <dgm:spPr/>
    </dgm:pt>
    <dgm:pt modelId="{199FC97F-5A77-41C9-8137-0B9BEA26D488}" type="pres">
      <dgm:prSet presAssocID="{6867B1C5-D99D-4EA2-84DC-FD1CD91FF844}" presName="hierRoot2" presStyleCnt="0">
        <dgm:presLayoutVars>
          <dgm:hierBranch/>
        </dgm:presLayoutVars>
      </dgm:prSet>
      <dgm:spPr/>
    </dgm:pt>
    <dgm:pt modelId="{9875E706-47E1-476A-AD66-B422135FCBDA}" type="pres">
      <dgm:prSet presAssocID="{6867B1C5-D99D-4EA2-84DC-FD1CD91FF844}" presName="rootComposite" presStyleCnt="0"/>
      <dgm:spPr/>
    </dgm:pt>
    <dgm:pt modelId="{A02CA050-656B-4EE7-8CAC-685FC4D50DF5}" type="pres">
      <dgm:prSet presAssocID="{6867B1C5-D99D-4EA2-84DC-FD1CD91FF844}" presName="rootText" presStyleLbl="node2" presStyleIdx="0" presStyleCnt="4">
        <dgm:presLayoutVars>
          <dgm:chPref val="3"/>
        </dgm:presLayoutVars>
      </dgm:prSet>
      <dgm:spPr/>
      <dgm:t>
        <a:bodyPr/>
        <a:lstStyle/>
        <a:p>
          <a:endParaRPr lang="es-ES"/>
        </a:p>
      </dgm:t>
    </dgm:pt>
    <dgm:pt modelId="{F9C7CF19-FA62-4647-8DBB-31596869A09A}" type="pres">
      <dgm:prSet presAssocID="{6867B1C5-D99D-4EA2-84DC-FD1CD91FF844}" presName="rootConnector" presStyleLbl="node2" presStyleIdx="0" presStyleCnt="4"/>
      <dgm:spPr/>
      <dgm:t>
        <a:bodyPr/>
        <a:lstStyle/>
        <a:p>
          <a:endParaRPr lang="es-ES"/>
        </a:p>
      </dgm:t>
    </dgm:pt>
    <dgm:pt modelId="{B90A0516-7E18-4D28-9A32-D76BD518DA5A}" type="pres">
      <dgm:prSet presAssocID="{6867B1C5-D99D-4EA2-84DC-FD1CD91FF844}" presName="hierChild4" presStyleCnt="0"/>
      <dgm:spPr/>
    </dgm:pt>
    <dgm:pt modelId="{ADE88A0E-BADD-4712-8D86-BE6B6AFACEFE}" type="pres">
      <dgm:prSet presAssocID="{6867B1C5-D99D-4EA2-84DC-FD1CD91FF844}" presName="hierChild5" presStyleCnt="0"/>
      <dgm:spPr/>
    </dgm:pt>
    <dgm:pt modelId="{3FE1E46B-F58E-4E71-B835-7326E7E1EDE3}" type="pres">
      <dgm:prSet presAssocID="{638819BD-6C51-421C-827D-2278EF475259}" presName="Name35" presStyleLbl="parChTrans1D2" presStyleIdx="1" presStyleCnt="5"/>
      <dgm:spPr/>
    </dgm:pt>
    <dgm:pt modelId="{CF0B039B-7A2E-465A-96A9-53D4D218438E}" type="pres">
      <dgm:prSet presAssocID="{440D9B72-FC02-4506-ABA6-5F4619AAA2E5}" presName="hierRoot2" presStyleCnt="0">
        <dgm:presLayoutVars>
          <dgm:hierBranch/>
        </dgm:presLayoutVars>
      </dgm:prSet>
      <dgm:spPr/>
    </dgm:pt>
    <dgm:pt modelId="{18259CB7-78AA-447C-8714-54655506C29F}" type="pres">
      <dgm:prSet presAssocID="{440D9B72-FC02-4506-ABA6-5F4619AAA2E5}" presName="rootComposite" presStyleCnt="0"/>
      <dgm:spPr/>
    </dgm:pt>
    <dgm:pt modelId="{ABCCCA97-552F-4A98-ABDA-230A5C35878A}" type="pres">
      <dgm:prSet presAssocID="{440D9B72-FC02-4506-ABA6-5F4619AAA2E5}" presName="rootText" presStyleLbl="node2" presStyleIdx="1" presStyleCnt="4">
        <dgm:presLayoutVars>
          <dgm:chPref val="3"/>
        </dgm:presLayoutVars>
      </dgm:prSet>
      <dgm:spPr/>
      <dgm:t>
        <a:bodyPr/>
        <a:lstStyle/>
        <a:p>
          <a:endParaRPr lang="es-ES"/>
        </a:p>
      </dgm:t>
    </dgm:pt>
    <dgm:pt modelId="{3CAF70D5-B794-4E2B-893D-BD794CD59CB4}" type="pres">
      <dgm:prSet presAssocID="{440D9B72-FC02-4506-ABA6-5F4619AAA2E5}" presName="rootConnector" presStyleLbl="node2" presStyleIdx="1" presStyleCnt="4"/>
      <dgm:spPr/>
      <dgm:t>
        <a:bodyPr/>
        <a:lstStyle/>
        <a:p>
          <a:endParaRPr lang="es-ES"/>
        </a:p>
      </dgm:t>
    </dgm:pt>
    <dgm:pt modelId="{DEA0A990-FED0-407C-BB66-5C18A10FD643}" type="pres">
      <dgm:prSet presAssocID="{440D9B72-FC02-4506-ABA6-5F4619AAA2E5}" presName="hierChild4" presStyleCnt="0"/>
      <dgm:spPr/>
    </dgm:pt>
    <dgm:pt modelId="{BAE31812-3971-4860-BBBD-CBD809BB8873}" type="pres">
      <dgm:prSet presAssocID="{440D9B72-FC02-4506-ABA6-5F4619AAA2E5}" presName="hierChild5" presStyleCnt="0"/>
      <dgm:spPr/>
    </dgm:pt>
    <dgm:pt modelId="{FB022464-0841-4E76-A5C6-23230CB00E2A}" type="pres">
      <dgm:prSet presAssocID="{F6496D58-C77D-4B38-8494-505589C368AF}" presName="Name35" presStyleLbl="parChTrans1D2" presStyleIdx="2" presStyleCnt="5"/>
      <dgm:spPr/>
    </dgm:pt>
    <dgm:pt modelId="{0A3A6E3F-AB3F-4F51-98F2-21DEA5476C13}" type="pres">
      <dgm:prSet presAssocID="{0D3E8395-EB34-4303-85BF-4C0826D7BA8D}" presName="hierRoot2" presStyleCnt="0">
        <dgm:presLayoutVars>
          <dgm:hierBranch/>
        </dgm:presLayoutVars>
      </dgm:prSet>
      <dgm:spPr/>
    </dgm:pt>
    <dgm:pt modelId="{F558B7E3-8079-4C4D-92FB-68160F878DA5}" type="pres">
      <dgm:prSet presAssocID="{0D3E8395-EB34-4303-85BF-4C0826D7BA8D}" presName="rootComposite" presStyleCnt="0"/>
      <dgm:spPr/>
    </dgm:pt>
    <dgm:pt modelId="{F05ADCC5-7F10-4898-A410-271605F6EA69}" type="pres">
      <dgm:prSet presAssocID="{0D3E8395-EB34-4303-85BF-4C0826D7BA8D}" presName="rootText" presStyleLbl="node2" presStyleIdx="2" presStyleCnt="4">
        <dgm:presLayoutVars>
          <dgm:chPref val="3"/>
        </dgm:presLayoutVars>
      </dgm:prSet>
      <dgm:spPr/>
      <dgm:t>
        <a:bodyPr/>
        <a:lstStyle/>
        <a:p>
          <a:endParaRPr lang="es-ES"/>
        </a:p>
      </dgm:t>
    </dgm:pt>
    <dgm:pt modelId="{61C435B3-7669-4B43-888D-2ED9315F4622}" type="pres">
      <dgm:prSet presAssocID="{0D3E8395-EB34-4303-85BF-4C0826D7BA8D}" presName="rootConnector" presStyleLbl="node2" presStyleIdx="2" presStyleCnt="4"/>
      <dgm:spPr/>
      <dgm:t>
        <a:bodyPr/>
        <a:lstStyle/>
        <a:p>
          <a:endParaRPr lang="es-ES"/>
        </a:p>
      </dgm:t>
    </dgm:pt>
    <dgm:pt modelId="{B1A1EF26-DA23-4CF6-B183-D10AEC416903}" type="pres">
      <dgm:prSet presAssocID="{0D3E8395-EB34-4303-85BF-4C0826D7BA8D}" presName="hierChild4" presStyleCnt="0"/>
      <dgm:spPr/>
    </dgm:pt>
    <dgm:pt modelId="{EAD7F9A4-0534-4F0D-9881-A506F49206FE}" type="pres">
      <dgm:prSet presAssocID="{0D3E8395-EB34-4303-85BF-4C0826D7BA8D}" presName="hierChild5" presStyleCnt="0"/>
      <dgm:spPr/>
    </dgm:pt>
    <dgm:pt modelId="{04E030C3-CEDF-4AE8-8F83-289BBC75054B}" type="pres">
      <dgm:prSet presAssocID="{C0BB8C24-A5BF-4231-95E1-A893EF8F4FFD}" presName="Name35" presStyleLbl="parChTrans1D2" presStyleIdx="3" presStyleCnt="5"/>
      <dgm:spPr/>
    </dgm:pt>
    <dgm:pt modelId="{65DF9F4B-6C8C-4852-A980-7F9BC7442BE5}" type="pres">
      <dgm:prSet presAssocID="{2A4499A6-5330-42E5-81B5-9A0F7A8B7BD3}" presName="hierRoot2" presStyleCnt="0">
        <dgm:presLayoutVars>
          <dgm:hierBranch/>
        </dgm:presLayoutVars>
      </dgm:prSet>
      <dgm:spPr/>
    </dgm:pt>
    <dgm:pt modelId="{5520F066-BC24-4B88-92E6-03BFAD230F6C}" type="pres">
      <dgm:prSet presAssocID="{2A4499A6-5330-42E5-81B5-9A0F7A8B7BD3}" presName="rootComposite" presStyleCnt="0"/>
      <dgm:spPr/>
    </dgm:pt>
    <dgm:pt modelId="{049FAFF4-4530-405F-BECB-894314B63EE4}" type="pres">
      <dgm:prSet presAssocID="{2A4499A6-5330-42E5-81B5-9A0F7A8B7BD3}" presName="rootText" presStyleLbl="node2" presStyleIdx="3" presStyleCnt="4">
        <dgm:presLayoutVars>
          <dgm:chPref val="3"/>
        </dgm:presLayoutVars>
      </dgm:prSet>
      <dgm:spPr/>
      <dgm:t>
        <a:bodyPr/>
        <a:lstStyle/>
        <a:p>
          <a:endParaRPr lang="es-ES"/>
        </a:p>
      </dgm:t>
    </dgm:pt>
    <dgm:pt modelId="{071C1E32-63EF-46DE-A048-29BBA41E81E9}" type="pres">
      <dgm:prSet presAssocID="{2A4499A6-5330-42E5-81B5-9A0F7A8B7BD3}" presName="rootConnector" presStyleLbl="node2" presStyleIdx="3" presStyleCnt="4"/>
      <dgm:spPr/>
      <dgm:t>
        <a:bodyPr/>
        <a:lstStyle/>
        <a:p>
          <a:endParaRPr lang="es-ES"/>
        </a:p>
      </dgm:t>
    </dgm:pt>
    <dgm:pt modelId="{88DA95FD-5A4D-4783-9FA5-9CE54E47D441}" type="pres">
      <dgm:prSet presAssocID="{2A4499A6-5330-42E5-81B5-9A0F7A8B7BD3}" presName="hierChild4" presStyleCnt="0"/>
      <dgm:spPr/>
    </dgm:pt>
    <dgm:pt modelId="{4C697B8B-BE62-4DCB-82A2-79C1CD4228BA}" type="pres">
      <dgm:prSet presAssocID="{2A4499A6-5330-42E5-81B5-9A0F7A8B7BD3}" presName="hierChild5" presStyleCnt="0"/>
      <dgm:spPr/>
    </dgm:pt>
    <dgm:pt modelId="{C0154C13-CC38-4593-AD3E-D6F10BBEE66B}" type="pres">
      <dgm:prSet presAssocID="{4A04DE90-F37C-4A9C-B7DE-C0CB00717C73}" presName="hierChild3" presStyleCnt="0"/>
      <dgm:spPr/>
    </dgm:pt>
    <dgm:pt modelId="{3823F41D-EA6C-433D-A033-00C46EECD1CB}" type="pres">
      <dgm:prSet presAssocID="{E92ABAFE-B9FD-4DA9-BC29-D9538A11E2FF}" presName="Name111" presStyleLbl="parChTrans1D2" presStyleIdx="4" presStyleCnt="5"/>
      <dgm:spPr/>
    </dgm:pt>
    <dgm:pt modelId="{58B1BE3C-50F9-4CD5-922F-DCF6A555D643}" type="pres">
      <dgm:prSet presAssocID="{2497D491-9388-41DF-A760-7138125CF07B}" presName="hierRoot3" presStyleCnt="0">
        <dgm:presLayoutVars>
          <dgm:hierBranch/>
        </dgm:presLayoutVars>
      </dgm:prSet>
      <dgm:spPr/>
    </dgm:pt>
    <dgm:pt modelId="{464C1079-4F82-4806-9ACD-1D88BFE0F256}" type="pres">
      <dgm:prSet presAssocID="{2497D491-9388-41DF-A760-7138125CF07B}" presName="rootComposite3" presStyleCnt="0"/>
      <dgm:spPr/>
    </dgm:pt>
    <dgm:pt modelId="{E07BBCA0-03A9-4046-B996-9175CEA897B4}" type="pres">
      <dgm:prSet presAssocID="{2497D491-9388-41DF-A760-7138125CF07B}" presName="rootText3" presStyleLbl="asst1" presStyleIdx="0" presStyleCnt="1">
        <dgm:presLayoutVars>
          <dgm:chPref val="3"/>
        </dgm:presLayoutVars>
      </dgm:prSet>
      <dgm:spPr/>
      <dgm:t>
        <a:bodyPr/>
        <a:lstStyle/>
        <a:p>
          <a:endParaRPr lang="es-ES"/>
        </a:p>
      </dgm:t>
    </dgm:pt>
    <dgm:pt modelId="{B319507D-7C2A-430C-AC81-5573577E6F9E}" type="pres">
      <dgm:prSet presAssocID="{2497D491-9388-41DF-A760-7138125CF07B}" presName="rootConnector3" presStyleLbl="asst1" presStyleIdx="0" presStyleCnt="1"/>
      <dgm:spPr/>
      <dgm:t>
        <a:bodyPr/>
        <a:lstStyle/>
        <a:p>
          <a:endParaRPr lang="es-ES"/>
        </a:p>
      </dgm:t>
    </dgm:pt>
    <dgm:pt modelId="{F24F6D0F-8AE8-4311-888F-D8376B3F0CD1}" type="pres">
      <dgm:prSet presAssocID="{2497D491-9388-41DF-A760-7138125CF07B}" presName="hierChild6" presStyleCnt="0"/>
      <dgm:spPr/>
    </dgm:pt>
    <dgm:pt modelId="{646F8E9D-01AD-4287-855C-F09EF94E707B}" type="pres">
      <dgm:prSet presAssocID="{2497D491-9388-41DF-A760-7138125CF07B}" presName="hierChild7" presStyleCnt="0"/>
      <dgm:spPr/>
    </dgm:pt>
  </dgm:ptLst>
  <dgm:cxnLst>
    <dgm:cxn modelId="{2FB643D0-76BA-476F-9916-05D511B29BD1}" type="presOf" srcId="{4A04DE90-F37C-4A9C-B7DE-C0CB00717C73}" destId="{EF15A9E8-31D1-40C0-8A61-6532C67338FD}" srcOrd="1" destOrd="0" presId="urn:microsoft.com/office/officeart/2005/8/layout/orgChart1"/>
    <dgm:cxn modelId="{E1B27EF2-F51D-4AB4-892A-E04F6A920281}" type="presOf" srcId="{0D3E8395-EB34-4303-85BF-4C0826D7BA8D}" destId="{F05ADCC5-7F10-4898-A410-271605F6EA69}" srcOrd="0" destOrd="0" presId="urn:microsoft.com/office/officeart/2005/8/layout/orgChart1"/>
    <dgm:cxn modelId="{878390B4-6A84-4D85-839D-D19FDA569819}" type="presOf" srcId="{6867B1C5-D99D-4EA2-84DC-FD1CD91FF844}" destId="{F9C7CF19-FA62-4647-8DBB-31596869A09A}" srcOrd="1" destOrd="0" presId="urn:microsoft.com/office/officeart/2005/8/layout/orgChart1"/>
    <dgm:cxn modelId="{8BEF2C8E-A6A1-4BFB-A14F-426FC8717357}" srcId="{4A04DE90-F37C-4A9C-B7DE-C0CB00717C73}" destId="{440D9B72-FC02-4506-ABA6-5F4619AAA2E5}" srcOrd="2" destOrd="0" parTransId="{638819BD-6C51-421C-827D-2278EF475259}" sibTransId="{E64F493A-0EEA-4FAB-A159-FA78515228DD}"/>
    <dgm:cxn modelId="{F832CD5F-1CAC-4538-A714-6A942472E7A8}" type="presOf" srcId="{2497D491-9388-41DF-A760-7138125CF07B}" destId="{E07BBCA0-03A9-4046-B996-9175CEA897B4}" srcOrd="0" destOrd="0" presId="urn:microsoft.com/office/officeart/2005/8/layout/orgChart1"/>
    <dgm:cxn modelId="{E70B2366-D412-449C-981A-1398465E8304}" type="presOf" srcId="{E92ABAFE-B9FD-4DA9-BC29-D9538A11E2FF}" destId="{3823F41D-EA6C-433D-A033-00C46EECD1CB}" srcOrd="0" destOrd="0" presId="urn:microsoft.com/office/officeart/2005/8/layout/orgChart1"/>
    <dgm:cxn modelId="{9AE2C2EA-4DE0-4E01-99AB-150BF348044B}" type="presOf" srcId="{0D3E8395-EB34-4303-85BF-4C0826D7BA8D}" destId="{61C435B3-7669-4B43-888D-2ED9315F4622}" srcOrd="1" destOrd="0" presId="urn:microsoft.com/office/officeart/2005/8/layout/orgChart1"/>
    <dgm:cxn modelId="{2351418C-6E5D-4538-B2C3-057F06C7C008}" type="presOf" srcId="{440D9B72-FC02-4506-ABA6-5F4619AAA2E5}" destId="{3CAF70D5-B794-4E2B-893D-BD794CD59CB4}" srcOrd="1" destOrd="0" presId="urn:microsoft.com/office/officeart/2005/8/layout/orgChart1"/>
    <dgm:cxn modelId="{4A61AD46-7D0C-40E7-92F1-7C2E32C38BF1}" type="presOf" srcId="{440D9B72-FC02-4506-ABA6-5F4619AAA2E5}" destId="{ABCCCA97-552F-4A98-ABDA-230A5C35878A}" srcOrd="0" destOrd="0" presId="urn:microsoft.com/office/officeart/2005/8/layout/orgChart1"/>
    <dgm:cxn modelId="{FB6F3EE7-33F9-453B-AAB3-6C253BD76EB6}" type="presOf" srcId="{2497D491-9388-41DF-A760-7138125CF07B}" destId="{B319507D-7C2A-430C-AC81-5573577E6F9E}" srcOrd="1" destOrd="0" presId="urn:microsoft.com/office/officeart/2005/8/layout/orgChart1"/>
    <dgm:cxn modelId="{1E827226-EF4E-425E-92B3-990D13D218C6}" type="presOf" srcId="{72910258-A9CD-4337-B5E6-54F862841809}" destId="{E93DC593-BF9A-499B-877E-7FA5F58B3A80}" srcOrd="0" destOrd="0" presId="urn:microsoft.com/office/officeart/2005/8/layout/orgChart1"/>
    <dgm:cxn modelId="{A3075C80-7822-44FB-A949-304830DBD1AA}" type="presOf" srcId="{E243D249-761E-426B-B8FA-35B79F7EC1AB}" destId="{6D1F3D50-20C6-466B-9CA6-4068A68B844C}" srcOrd="0" destOrd="0" presId="urn:microsoft.com/office/officeart/2005/8/layout/orgChart1"/>
    <dgm:cxn modelId="{6DA0EB58-E9DB-4182-954B-ED244C4D9A7C}" type="presOf" srcId="{C0BB8C24-A5BF-4231-95E1-A893EF8F4FFD}" destId="{04E030C3-CEDF-4AE8-8F83-289BBC75054B}" srcOrd="0" destOrd="0" presId="urn:microsoft.com/office/officeart/2005/8/layout/orgChart1"/>
    <dgm:cxn modelId="{E187309B-0525-4DF9-A712-DD0B0974E601}" type="presOf" srcId="{2A4499A6-5330-42E5-81B5-9A0F7A8B7BD3}" destId="{071C1E32-63EF-46DE-A048-29BBA41E81E9}" srcOrd="1" destOrd="0" presId="urn:microsoft.com/office/officeart/2005/8/layout/orgChart1"/>
    <dgm:cxn modelId="{86F37D17-0A92-4BFA-BD56-38E47A2B1987}" type="presOf" srcId="{2A4499A6-5330-42E5-81B5-9A0F7A8B7BD3}" destId="{049FAFF4-4530-405F-BECB-894314B63EE4}" srcOrd="0" destOrd="0" presId="urn:microsoft.com/office/officeart/2005/8/layout/orgChart1"/>
    <dgm:cxn modelId="{D2513EEF-5B33-4BB1-AA5A-63CF893EF390}" srcId="{E243D249-761E-426B-B8FA-35B79F7EC1AB}" destId="{4A04DE90-F37C-4A9C-B7DE-C0CB00717C73}" srcOrd="0" destOrd="0" parTransId="{AABB1A21-6C2A-4E4C-AA93-13B55EE0B8A1}" sibTransId="{CA14D04B-283C-4018-B3A3-BA424523D34F}"/>
    <dgm:cxn modelId="{23E7652A-7604-42F1-91B5-FCC3B92C6E05}" type="presOf" srcId="{6867B1C5-D99D-4EA2-84DC-FD1CD91FF844}" destId="{A02CA050-656B-4EE7-8CAC-685FC4D50DF5}" srcOrd="0" destOrd="0" presId="urn:microsoft.com/office/officeart/2005/8/layout/orgChart1"/>
    <dgm:cxn modelId="{0F23F9BE-AEE5-4C5D-9376-AC98D639084D}" srcId="{4A04DE90-F37C-4A9C-B7DE-C0CB00717C73}" destId="{2497D491-9388-41DF-A760-7138125CF07B}" srcOrd="0" destOrd="0" parTransId="{E92ABAFE-B9FD-4DA9-BC29-D9538A11E2FF}" sibTransId="{E828508C-9FD1-41E2-9EF2-EF55AC270B1A}"/>
    <dgm:cxn modelId="{412A29D8-CF8F-4544-9C32-15F8B837E1FC}" type="presOf" srcId="{4A04DE90-F37C-4A9C-B7DE-C0CB00717C73}" destId="{21A22C51-8258-45E9-BB96-A909BC242EA4}" srcOrd="0" destOrd="0" presId="urn:microsoft.com/office/officeart/2005/8/layout/orgChart1"/>
    <dgm:cxn modelId="{0FCD1C62-BD4F-467F-81E6-0F53441D2D1B}" srcId="{4A04DE90-F37C-4A9C-B7DE-C0CB00717C73}" destId="{2A4499A6-5330-42E5-81B5-9A0F7A8B7BD3}" srcOrd="4" destOrd="0" parTransId="{C0BB8C24-A5BF-4231-95E1-A893EF8F4FFD}" sibTransId="{19548A8E-95EF-4671-A298-EEE4DD3C512F}"/>
    <dgm:cxn modelId="{6236A779-241A-4654-97A8-48A24CA85905}" srcId="{4A04DE90-F37C-4A9C-B7DE-C0CB00717C73}" destId="{6867B1C5-D99D-4EA2-84DC-FD1CD91FF844}" srcOrd="1" destOrd="0" parTransId="{72910258-A9CD-4337-B5E6-54F862841809}" sibTransId="{AB218E76-E2DF-4FDB-A400-A4FC7060A127}"/>
    <dgm:cxn modelId="{CD278D41-4518-4090-8AB4-51D3D575F570}" srcId="{4A04DE90-F37C-4A9C-B7DE-C0CB00717C73}" destId="{0D3E8395-EB34-4303-85BF-4C0826D7BA8D}" srcOrd="3" destOrd="0" parTransId="{F6496D58-C77D-4B38-8494-505589C368AF}" sibTransId="{2A23B9E2-3155-455C-922B-9EB89224A1C6}"/>
    <dgm:cxn modelId="{DBE1F3FA-84CC-48A2-B8AA-9DF837094C61}" type="presOf" srcId="{F6496D58-C77D-4B38-8494-505589C368AF}" destId="{FB022464-0841-4E76-A5C6-23230CB00E2A}" srcOrd="0" destOrd="0" presId="urn:microsoft.com/office/officeart/2005/8/layout/orgChart1"/>
    <dgm:cxn modelId="{0EF81C6C-38E8-4E99-8D02-E9AA0E1F0D9D}" type="presOf" srcId="{638819BD-6C51-421C-827D-2278EF475259}" destId="{3FE1E46B-F58E-4E71-B835-7326E7E1EDE3}" srcOrd="0" destOrd="0" presId="urn:microsoft.com/office/officeart/2005/8/layout/orgChart1"/>
    <dgm:cxn modelId="{B83A2AE9-DD9E-4BC8-B832-273137785E94}" type="presParOf" srcId="{6D1F3D50-20C6-466B-9CA6-4068A68B844C}" destId="{629BAE80-8284-4245-9F5D-97A868D06AF7}" srcOrd="0" destOrd="0" presId="urn:microsoft.com/office/officeart/2005/8/layout/orgChart1"/>
    <dgm:cxn modelId="{1CF810E5-067D-4D1B-B49C-3CC5C7424180}" type="presParOf" srcId="{629BAE80-8284-4245-9F5D-97A868D06AF7}" destId="{866F195F-41A9-4D66-9143-3FD97C3DF3FC}" srcOrd="0" destOrd="0" presId="urn:microsoft.com/office/officeart/2005/8/layout/orgChart1"/>
    <dgm:cxn modelId="{9DE5A9E1-3A5F-4159-B2A4-2E14FD4D2DAE}" type="presParOf" srcId="{866F195F-41A9-4D66-9143-3FD97C3DF3FC}" destId="{21A22C51-8258-45E9-BB96-A909BC242EA4}" srcOrd="0" destOrd="0" presId="urn:microsoft.com/office/officeart/2005/8/layout/orgChart1"/>
    <dgm:cxn modelId="{534CCD28-B028-456F-89F5-87FBF59AB8CC}" type="presParOf" srcId="{866F195F-41A9-4D66-9143-3FD97C3DF3FC}" destId="{EF15A9E8-31D1-40C0-8A61-6532C67338FD}" srcOrd="1" destOrd="0" presId="urn:microsoft.com/office/officeart/2005/8/layout/orgChart1"/>
    <dgm:cxn modelId="{FD0C9C87-1859-46D4-A5EB-1B3F6945A65A}" type="presParOf" srcId="{629BAE80-8284-4245-9F5D-97A868D06AF7}" destId="{1EC5D8CB-010F-4D7B-A120-371F53549DC6}" srcOrd="1" destOrd="0" presId="urn:microsoft.com/office/officeart/2005/8/layout/orgChart1"/>
    <dgm:cxn modelId="{4A18DDE5-D0B7-4480-A889-D2478CD577C6}" type="presParOf" srcId="{1EC5D8CB-010F-4D7B-A120-371F53549DC6}" destId="{E93DC593-BF9A-499B-877E-7FA5F58B3A80}" srcOrd="0" destOrd="0" presId="urn:microsoft.com/office/officeart/2005/8/layout/orgChart1"/>
    <dgm:cxn modelId="{BB93EE31-264F-4ED4-8697-98A0B7A813F0}" type="presParOf" srcId="{1EC5D8CB-010F-4D7B-A120-371F53549DC6}" destId="{199FC97F-5A77-41C9-8137-0B9BEA26D488}" srcOrd="1" destOrd="0" presId="urn:microsoft.com/office/officeart/2005/8/layout/orgChart1"/>
    <dgm:cxn modelId="{73B6CC63-B30C-46AB-88B2-C9D839748792}" type="presParOf" srcId="{199FC97F-5A77-41C9-8137-0B9BEA26D488}" destId="{9875E706-47E1-476A-AD66-B422135FCBDA}" srcOrd="0" destOrd="0" presId="urn:microsoft.com/office/officeart/2005/8/layout/orgChart1"/>
    <dgm:cxn modelId="{21FF2EAB-E5C1-485E-8391-6BA42BBBD92A}" type="presParOf" srcId="{9875E706-47E1-476A-AD66-B422135FCBDA}" destId="{A02CA050-656B-4EE7-8CAC-685FC4D50DF5}" srcOrd="0" destOrd="0" presId="urn:microsoft.com/office/officeart/2005/8/layout/orgChart1"/>
    <dgm:cxn modelId="{507F472B-96DB-4616-B152-A02F9F8EC98E}" type="presParOf" srcId="{9875E706-47E1-476A-AD66-B422135FCBDA}" destId="{F9C7CF19-FA62-4647-8DBB-31596869A09A}" srcOrd="1" destOrd="0" presId="urn:microsoft.com/office/officeart/2005/8/layout/orgChart1"/>
    <dgm:cxn modelId="{1DE25846-1FD1-4AF0-9C3F-56B79DEF5E17}" type="presParOf" srcId="{199FC97F-5A77-41C9-8137-0B9BEA26D488}" destId="{B90A0516-7E18-4D28-9A32-D76BD518DA5A}" srcOrd="1" destOrd="0" presId="urn:microsoft.com/office/officeart/2005/8/layout/orgChart1"/>
    <dgm:cxn modelId="{AF0EAB3D-D6D1-4B0D-B543-3110FBA03544}" type="presParOf" srcId="{199FC97F-5A77-41C9-8137-0B9BEA26D488}" destId="{ADE88A0E-BADD-4712-8D86-BE6B6AFACEFE}" srcOrd="2" destOrd="0" presId="urn:microsoft.com/office/officeart/2005/8/layout/orgChart1"/>
    <dgm:cxn modelId="{98EE2664-77B7-41AD-B1F7-8284D295A925}" type="presParOf" srcId="{1EC5D8CB-010F-4D7B-A120-371F53549DC6}" destId="{3FE1E46B-F58E-4E71-B835-7326E7E1EDE3}" srcOrd="2" destOrd="0" presId="urn:microsoft.com/office/officeart/2005/8/layout/orgChart1"/>
    <dgm:cxn modelId="{AD9BCB23-31C3-488D-9C66-75792D269F85}" type="presParOf" srcId="{1EC5D8CB-010F-4D7B-A120-371F53549DC6}" destId="{CF0B039B-7A2E-465A-96A9-53D4D218438E}" srcOrd="3" destOrd="0" presId="urn:microsoft.com/office/officeart/2005/8/layout/orgChart1"/>
    <dgm:cxn modelId="{4700DD28-58FF-4C13-8FC5-E140F4A3D93A}" type="presParOf" srcId="{CF0B039B-7A2E-465A-96A9-53D4D218438E}" destId="{18259CB7-78AA-447C-8714-54655506C29F}" srcOrd="0" destOrd="0" presId="urn:microsoft.com/office/officeart/2005/8/layout/orgChart1"/>
    <dgm:cxn modelId="{20E13702-2B7B-454D-930A-F30834E8E510}" type="presParOf" srcId="{18259CB7-78AA-447C-8714-54655506C29F}" destId="{ABCCCA97-552F-4A98-ABDA-230A5C35878A}" srcOrd="0" destOrd="0" presId="urn:microsoft.com/office/officeart/2005/8/layout/orgChart1"/>
    <dgm:cxn modelId="{7DB2A132-BF04-40D1-B693-098EA37A50E2}" type="presParOf" srcId="{18259CB7-78AA-447C-8714-54655506C29F}" destId="{3CAF70D5-B794-4E2B-893D-BD794CD59CB4}" srcOrd="1" destOrd="0" presId="urn:microsoft.com/office/officeart/2005/8/layout/orgChart1"/>
    <dgm:cxn modelId="{074A1A61-95FF-41E2-80C6-9B2D7175B907}" type="presParOf" srcId="{CF0B039B-7A2E-465A-96A9-53D4D218438E}" destId="{DEA0A990-FED0-407C-BB66-5C18A10FD643}" srcOrd="1" destOrd="0" presId="urn:microsoft.com/office/officeart/2005/8/layout/orgChart1"/>
    <dgm:cxn modelId="{09271B6B-5683-40D1-95DC-02A2D083E50D}" type="presParOf" srcId="{CF0B039B-7A2E-465A-96A9-53D4D218438E}" destId="{BAE31812-3971-4860-BBBD-CBD809BB8873}" srcOrd="2" destOrd="0" presId="urn:microsoft.com/office/officeart/2005/8/layout/orgChart1"/>
    <dgm:cxn modelId="{C471FDC3-5D69-43AA-AAF2-5C721EB9A982}" type="presParOf" srcId="{1EC5D8CB-010F-4D7B-A120-371F53549DC6}" destId="{FB022464-0841-4E76-A5C6-23230CB00E2A}" srcOrd="4" destOrd="0" presId="urn:microsoft.com/office/officeart/2005/8/layout/orgChart1"/>
    <dgm:cxn modelId="{9E7BCCDA-0B10-49A2-9914-9718EA966514}" type="presParOf" srcId="{1EC5D8CB-010F-4D7B-A120-371F53549DC6}" destId="{0A3A6E3F-AB3F-4F51-98F2-21DEA5476C13}" srcOrd="5" destOrd="0" presId="urn:microsoft.com/office/officeart/2005/8/layout/orgChart1"/>
    <dgm:cxn modelId="{1BAA3937-6C69-48E1-BA9A-AE536685DA1A}" type="presParOf" srcId="{0A3A6E3F-AB3F-4F51-98F2-21DEA5476C13}" destId="{F558B7E3-8079-4C4D-92FB-68160F878DA5}" srcOrd="0" destOrd="0" presId="urn:microsoft.com/office/officeart/2005/8/layout/orgChart1"/>
    <dgm:cxn modelId="{73B78ADB-086F-4AD4-9E96-6A2E7007E43A}" type="presParOf" srcId="{F558B7E3-8079-4C4D-92FB-68160F878DA5}" destId="{F05ADCC5-7F10-4898-A410-271605F6EA69}" srcOrd="0" destOrd="0" presId="urn:microsoft.com/office/officeart/2005/8/layout/orgChart1"/>
    <dgm:cxn modelId="{41529D99-5CAD-45D3-AF5B-A97A8F20F57B}" type="presParOf" srcId="{F558B7E3-8079-4C4D-92FB-68160F878DA5}" destId="{61C435B3-7669-4B43-888D-2ED9315F4622}" srcOrd="1" destOrd="0" presId="urn:microsoft.com/office/officeart/2005/8/layout/orgChart1"/>
    <dgm:cxn modelId="{2084DB39-D030-422A-9F2F-CEE1F28ABB13}" type="presParOf" srcId="{0A3A6E3F-AB3F-4F51-98F2-21DEA5476C13}" destId="{B1A1EF26-DA23-4CF6-B183-D10AEC416903}" srcOrd="1" destOrd="0" presId="urn:microsoft.com/office/officeart/2005/8/layout/orgChart1"/>
    <dgm:cxn modelId="{77590988-A816-4FD9-B690-791DA344A484}" type="presParOf" srcId="{0A3A6E3F-AB3F-4F51-98F2-21DEA5476C13}" destId="{EAD7F9A4-0534-4F0D-9881-A506F49206FE}" srcOrd="2" destOrd="0" presId="urn:microsoft.com/office/officeart/2005/8/layout/orgChart1"/>
    <dgm:cxn modelId="{8D1BFAF2-C0DC-4B72-8C6C-C75AAB535965}" type="presParOf" srcId="{1EC5D8CB-010F-4D7B-A120-371F53549DC6}" destId="{04E030C3-CEDF-4AE8-8F83-289BBC75054B}" srcOrd="6" destOrd="0" presId="urn:microsoft.com/office/officeart/2005/8/layout/orgChart1"/>
    <dgm:cxn modelId="{230552B4-89BD-4A92-82C9-886D2EED4CB7}" type="presParOf" srcId="{1EC5D8CB-010F-4D7B-A120-371F53549DC6}" destId="{65DF9F4B-6C8C-4852-A980-7F9BC7442BE5}" srcOrd="7" destOrd="0" presId="urn:microsoft.com/office/officeart/2005/8/layout/orgChart1"/>
    <dgm:cxn modelId="{CEADFA74-16D7-4256-A37E-AA70004B4025}" type="presParOf" srcId="{65DF9F4B-6C8C-4852-A980-7F9BC7442BE5}" destId="{5520F066-BC24-4B88-92E6-03BFAD230F6C}" srcOrd="0" destOrd="0" presId="urn:microsoft.com/office/officeart/2005/8/layout/orgChart1"/>
    <dgm:cxn modelId="{E3D38658-542E-42F8-BD36-59693FC43FC2}" type="presParOf" srcId="{5520F066-BC24-4B88-92E6-03BFAD230F6C}" destId="{049FAFF4-4530-405F-BECB-894314B63EE4}" srcOrd="0" destOrd="0" presId="urn:microsoft.com/office/officeart/2005/8/layout/orgChart1"/>
    <dgm:cxn modelId="{FDF0560A-C829-4615-8571-6E2831681316}" type="presParOf" srcId="{5520F066-BC24-4B88-92E6-03BFAD230F6C}" destId="{071C1E32-63EF-46DE-A048-29BBA41E81E9}" srcOrd="1" destOrd="0" presId="urn:microsoft.com/office/officeart/2005/8/layout/orgChart1"/>
    <dgm:cxn modelId="{199756DF-32F7-4598-96FB-83D154A6F26D}" type="presParOf" srcId="{65DF9F4B-6C8C-4852-A980-7F9BC7442BE5}" destId="{88DA95FD-5A4D-4783-9FA5-9CE54E47D441}" srcOrd="1" destOrd="0" presId="urn:microsoft.com/office/officeart/2005/8/layout/orgChart1"/>
    <dgm:cxn modelId="{D20EFD73-26E7-4175-B6D2-45DACEF87EA7}" type="presParOf" srcId="{65DF9F4B-6C8C-4852-A980-7F9BC7442BE5}" destId="{4C697B8B-BE62-4DCB-82A2-79C1CD4228BA}" srcOrd="2" destOrd="0" presId="urn:microsoft.com/office/officeart/2005/8/layout/orgChart1"/>
    <dgm:cxn modelId="{9EA18D0C-04F7-4EE6-AA60-6272F83654BB}" type="presParOf" srcId="{629BAE80-8284-4245-9F5D-97A868D06AF7}" destId="{C0154C13-CC38-4593-AD3E-D6F10BBEE66B}" srcOrd="2" destOrd="0" presId="urn:microsoft.com/office/officeart/2005/8/layout/orgChart1"/>
    <dgm:cxn modelId="{C680800C-F1D6-4C44-87C8-5244E8580419}" type="presParOf" srcId="{C0154C13-CC38-4593-AD3E-D6F10BBEE66B}" destId="{3823F41D-EA6C-433D-A033-00C46EECD1CB}" srcOrd="0" destOrd="0" presId="urn:microsoft.com/office/officeart/2005/8/layout/orgChart1"/>
    <dgm:cxn modelId="{ECE1E1A8-9CFE-4051-B086-81071A2497AE}" type="presParOf" srcId="{C0154C13-CC38-4593-AD3E-D6F10BBEE66B}" destId="{58B1BE3C-50F9-4CD5-922F-DCF6A555D643}" srcOrd="1" destOrd="0" presId="urn:microsoft.com/office/officeart/2005/8/layout/orgChart1"/>
    <dgm:cxn modelId="{D63366A0-BE9C-4CCD-81DD-109E8B2A41BE}" type="presParOf" srcId="{58B1BE3C-50F9-4CD5-922F-DCF6A555D643}" destId="{464C1079-4F82-4806-9ACD-1D88BFE0F256}" srcOrd="0" destOrd="0" presId="urn:microsoft.com/office/officeart/2005/8/layout/orgChart1"/>
    <dgm:cxn modelId="{8236E05A-EDDC-4D61-8BDE-B32EC2F83CAD}" type="presParOf" srcId="{464C1079-4F82-4806-9ACD-1D88BFE0F256}" destId="{E07BBCA0-03A9-4046-B996-9175CEA897B4}" srcOrd="0" destOrd="0" presId="urn:microsoft.com/office/officeart/2005/8/layout/orgChart1"/>
    <dgm:cxn modelId="{AE10C382-0205-473D-8DB3-0A845F525549}" type="presParOf" srcId="{464C1079-4F82-4806-9ACD-1D88BFE0F256}" destId="{B319507D-7C2A-430C-AC81-5573577E6F9E}" srcOrd="1" destOrd="0" presId="urn:microsoft.com/office/officeart/2005/8/layout/orgChart1"/>
    <dgm:cxn modelId="{591867F2-DC8C-4DFB-9BA4-5FF6786A0407}" type="presParOf" srcId="{58B1BE3C-50F9-4CD5-922F-DCF6A555D643}" destId="{F24F6D0F-8AE8-4311-888F-D8376B3F0CD1}" srcOrd="1" destOrd="0" presId="urn:microsoft.com/office/officeart/2005/8/layout/orgChart1"/>
    <dgm:cxn modelId="{85581856-2578-4318-84A8-70432A885028}" type="presParOf" srcId="{58B1BE3C-50F9-4CD5-922F-DCF6A555D643}" destId="{646F8E9D-01AD-4287-855C-F09EF94E707B}"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D6049-94ED-4782-9546-DEA15D17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Caratulas_TPs_2010.dot</Template>
  <TotalTime>2</TotalTime>
  <Pages>21</Pages>
  <Words>6941</Words>
  <Characters>38179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45030</CharactersWithSpaces>
  <SharedDoc>false</SharedDoc>
  <HLinks>
    <vt:vector size="216" baseType="variant">
      <vt:variant>
        <vt:i4>1114165</vt:i4>
      </vt:variant>
      <vt:variant>
        <vt:i4>199</vt:i4>
      </vt:variant>
      <vt:variant>
        <vt:i4>0</vt:i4>
      </vt:variant>
      <vt:variant>
        <vt:i4>5</vt:i4>
      </vt:variant>
      <vt:variant>
        <vt:lpwstr/>
      </vt:variant>
      <vt:variant>
        <vt:lpwstr>_Toc259097749</vt:lpwstr>
      </vt:variant>
      <vt:variant>
        <vt:i4>1114165</vt:i4>
      </vt:variant>
      <vt:variant>
        <vt:i4>193</vt:i4>
      </vt:variant>
      <vt:variant>
        <vt:i4>0</vt:i4>
      </vt:variant>
      <vt:variant>
        <vt:i4>5</vt:i4>
      </vt:variant>
      <vt:variant>
        <vt:lpwstr/>
      </vt:variant>
      <vt:variant>
        <vt:lpwstr>_Toc259097748</vt:lpwstr>
      </vt:variant>
      <vt:variant>
        <vt:i4>1114165</vt:i4>
      </vt:variant>
      <vt:variant>
        <vt:i4>187</vt:i4>
      </vt:variant>
      <vt:variant>
        <vt:i4>0</vt:i4>
      </vt:variant>
      <vt:variant>
        <vt:i4>5</vt:i4>
      </vt:variant>
      <vt:variant>
        <vt:lpwstr/>
      </vt:variant>
      <vt:variant>
        <vt:lpwstr>_Toc259097747</vt:lpwstr>
      </vt:variant>
      <vt:variant>
        <vt:i4>1114165</vt:i4>
      </vt:variant>
      <vt:variant>
        <vt:i4>181</vt:i4>
      </vt:variant>
      <vt:variant>
        <vt:i4>0</vt:i4>
      </vt:variant>
      <vt:variant>
        <vt:i4>5</vt:i4>
      </vt:variant>
      <vt:variant>
        <vt:lpwstr/>
      </vt:variant>
      <vt:variant>
        <vt:lpwstr>_Toc259097746</vt:lpwstr>
      </vt:variant>
      <vt:variant>
        <vt:i4>1114165</vt:i4>
      </vt:variant>
      <vt:variant>
        <vt:i4>175</vt:i4>
      </vt:variant>
      <vt:variant>
        <vt:i4>0</vt:i4>
      </vt:variant>
      <vt:variant>
        <vt:i4>5</vt:i4>
      </vt:variant>
      <vt:variant>
        <vt:lpwstr/>
      </vt:variant>
      <vt:variant>
        <vt:lpwstr>_Toc259097745</vt:lpwstr>
      </vt:variant>
      <vt:variant>
        <vt:i4>1114165</vt:i4>
      </vt:variant>
      <vt:variant>
        <vt:i4>169</vt:i4>
      </vt:variant>
      <vt:variant>
        <vt:i4>0</vt:i4>
      </vt:variant>
      <vt:variant>
        <vt:i4>5</vt:i4>
      </vt:variant>
      <vt:variant>
        <vt:lpwstr/>
      </vt:variant>
      <vt:variant>
        <vt:lpwstr>_Toc259097744</vt:lpwstr>
      </vt:variant>
      <vt:variant>
        <vt:i4>1114165</vt:i4>
      </vt:variant>
      <vt:variant>
        <vt:i4>163</vt:i4>
      </vt:variant>
      <vt:variant>
        <vt:i4>0</vt:i4>
      </vt:variant>
      <vt:variant>
        <vt:i4>5</vt:i4>
      </vt:variant>
      <vt:variant>
        <vt:lpwstr/>
      </vt:variant>
      <vt:variant>
        <vt:lpwstr>_Toc259097743</vt:lpwstr>
      </vt:variant>
      <vt:variant>
        <vt:i4>1114165</vt:i4>
      </vt:variant>
      <vt:variant>
        <vt:i4>157</vt:i4>
      </vt:variant>
      <vt:variant>
        <vt:i4>0</vt:i4>
      </vt:variant>
      <vt:variant>
        <vt:i4>5</vt:i4>
      </vt:variant>
      <vt:variant>
        <vt:lpwstr/>
      </vt:variant>
      <vt:variant>
        <vt:lpwstr>_Toc259097742</vt:lpwstr>
      </vt:variant>
      <vt:variant>
        <vt:i4>1114165</vt:i4>
      </vt:variant>
      <vt:variant>
        <vt:i4>151</vt:i4>
      </vt:variant>
      <vt:variant>
        <vt:i4>0</vt:i4>
      </vt:variant>
      <vt:variant>
        <vt:i4>5</vt:i4>
      </vt:variant>
      <vt:variant>
        <vt:lpwstr/>
      </vt:variant>
      <vt:variant>
        <vt:lpwstr>_Toc259097741</vt:lpwstr>
      </vt:variant>
      <vt:variant>
        <vt:i4>1114165</vt:i4>
      </vt:variant>
      <vt:variant>
        <vt:i4>145</vt:i4>
      </vt:variant>
      <vt:variant>
        <vt:i4>0</vt:i4>
      </vt:variant>
      <vt:variant>
        <vt:i4>5</vt:i4>
      </vt:variant>
      <vt:variant>
        <vt:lpwstr/>
      </vt:variant>
      <vt:variant>
        <vt:lpwstr>_Toc259097740</vt:lpwstr>
      </vt:variant>
      <vt:variant>
        <vt:i4>1441845</vt:i4>
      </vt:variant>
      <vt:variant>
        <vt:i4>139</vt:i4>
      </vt:variant>
      <vt:variant>
        <vt:i4>0</vt:i4>
      </vt:variant>
      <vt:variant>
        <vt:i4>5</vt:i4>
      </vt:variant>
      <vt:variant>
        <vt:lpwstr/>
      </vt:variant>
      <vt:variant>
        <vt:lpwstr>_Toc259097739</vt:lpwstr>
      </vt:variant>
      <vt:variant>
        <vt:i4>1441845</vt:i4>
      </vt:variant>
      <vt:variant>
        <vt:i4>133</vt:i4>
      </vt:variant>
      <vt:variant>
        <vt:i4>0</vt:i4>
      </vt:variant>
      <vt:variant>
        <vt:i4>5</vt:i4>
      </vt:variant>
      <vt:variant>
        <vt:lpwstr/>
      </vt:variant>
      <vt:variant>
        <vt:lpwstr>_Toc259097738</vt:lpwstr>
      </vt:variant>
      <vt:variant>
        <vt:i4>1441845</vt:i4>
      </vt:variant>
      <vt:variant>
        <vt:i4>127</vt:i4>
      </vt:variant>
      <vt:variant>
        <vt:i4>0</vt:i4>
      </vt:variant>
      <vt:variant>
        <vt:i4>5</vt:i4>
      </vt:variant>
      <vt:variant>
        <vt:lpwstr/>
      </vt:variant>
      <vt:variant>
        <vt:lpwstr>_Toc259097737</vt:lpwstr>
      </vt:variant>
      <vt:variant>
        <vt:i4>1441845</vt:i4>
      </vt:variant>
      <vt:variant>
        <vt:i4>121</vt:i4>
      </vt:variant>
      <vt:variant>
        <vt:i4>0</vt:i4>
      </vt:variant>
      <vt:variant>
        <vt:i4>5</vt:i4>
      </vt:variant>
      <vt:variant>
        <vt:lpwstr/>
      </vt:variant>
      <vt:variant>
        <vt:lpwstr>_Toc259097736</vt:lpwstr>
      </vt:variant>
      <vt:variant>
        <vt:i4>1441845</vt:i4>
      </vt:variant>
      <vt:variant>
        <vt:i4>115</vt:i4>
      </vt:variant>
      <vt:variant>
        <vt:i4>0</vt:i4>
      </vt:variant>
      <vt:variant>
        <vt:i4>5</vt:i4>
      </vt:variant>
      <vt:variant>
        <vt:lpwstr/>
      </vt:variant>
      <vt:variant>
        <vt:lpwstr>_Toc259097735</vt:lpwstr>
      </vt:variant>
      <vt:variant>
        <vt:i4>1441845</vt:i4>
      </vt:variant>
      <vt:variant>
        <vt:i4>109</vt:i4>
      </vt:variant>
      <vt:variant>
        <vt:i4>0</vt:i4>
      </vt:variant>
      <vt:variant>
        <vt:i4>5</vt:i4>
      </vt:variant>
      <vt:variant>
        <vt:lpwstr/>
      </vt:variant>
      <vt:variant>
        <vt:lpwstr>_Toc259097734</vt:lpwstr>
      </vt:variant>
      <vt:variant>
        <vt:i4>1441845</vt:i4>
      </vt:variant>
      <vt:variant>
        <vt:i4>103</vt:i4>
      </vt:variant>
      <vt:variant>
        <vt:i4>0</vt:i4>
      </vt:variant>
      <vt:variant>
        <vt:i4>5</vt:i4>
      </vt:variant>
      <vt:variant>
        <vt:lpwstr/>
      </vt:variant>
      <vt:variant>
        <vt:lpwstr>_Toc259097733</vt:lpwstr>
      </vt:variant>
      <vt:variant>
        <vt:i4>1441845</vt:i4>
      </vt:variant>
      <vt:variant>
        <vt:i4>97</vt:i4>
      </vt:variant>
      <vt:variant>
        <vt:i4>0</vt:i4>
      </vt:variant>
      <vt:variant>
        <vt:i4>5</vt:i4>
      </vt:variant>
      <vt:variant>
        <vt:lpwstr/>
      </vt:variant>
      <vt:variant>
        <vt:lpwstr>_Toc259097732</vt:lpwstr>
      </vt:variant>
      <vt:variant>
        <vt:i4>1441845</vt:i4>
      </vt:variant>
      <vt:variant>
        <vt:i4>91</vt:i4>
      </vt:variant>
      <vt:variant>
        <vt:i4>0</vt:i4>
      </vt:variant>
      <vt:variant>
        <vt:i4>5</vt:i4>
      </vt:variant>
      <vt:variant>
        <vt:lpwstr/>
      </vt:variant>
      <vt:variant>
        <vt:lpwstr>_Toc259097731</vt:lpwstr>
      </vt:variant>
      <vt:variant>
        <vt:i4>1441845</vt:i4>
      </vt:variant>
      <vt:variant>
        <vt:i4>85</vt:i4>
      </vt:variant>
      <vt:variant>
        <vt:i4>0</vt:i4>
      </vt:variant>
      <vt:variant>
        <vt:i4>5</vt:i4>
      </vt:variant>
      <vt:variant>
        <vt:lpwstr/>
      </vt:variant>
      <vt:variant>
        <vt:lpwstr>_Toc259097730</vt:lpwstr>
      </vt:variant>
      <vt:variant>
        <vt:i4>1507381</vt:i4>
      </vt:variant>
      <vt:variant>
        <vt:i4>79</vt:i4>
      </vt:variant>
      <vt:variant>
        <vt:i4>0</vt:i4>
      </vt:variant>
      <vt:variant>
        <vt:i4>5</vt:i4>
      </vt:variant>
      <vt:variant>
        <vt:lpwstr/>
      </vt:variant>
      <vt:variant>
        <vt:lpwstr>_Toc259097729</vt:lpwstr>
      </vt:variant>
      <vt:variant>
        <vt:i4>1507381</vt:i4>
      </vt:variant>
      <vt:variant>
        <vt:i4>73</vt:i4>
      </vt:variant>
      <vt:variant>
        <vt:i4>0</vt:i4>
      </vt:variant>
      <vt:variant>
        <vt:i4>5</vt:i4>
      </vt:variant>
      <vt:variant>
        <vt:lpwstr/>
      </vt:variant>
      <vt:variant>
        <vt:lpwstr>_Toc259097728</vt:lpwstr>
      </vt:variant>
      <vt:variant>
        <vt:i4>1507381</vt:i4>
      </vt:variant>
      <vt:variant>
        <vt:i4>67</vt:i4>
      </vt:variant>
      <vt:variant>
        <vt:i4>0</vt:i4>
      </vt:variant>
      <vt:variant>
        <vt:i4>5</vt:i4>
      </vt:variant>
      <vt:variant>
        <vt:lpwstr/>
      </vt:variant>
      <vt:variant>
        <vt:lpwstr>_Toc259097727</vt:lpwstr>
      </vt:variant>
      <vt:variant>
        <vt:i4>1507381</vt:i4>
      </vt:variant>
      <vt:variant>
        <vt:i4>61</vt:i4>
      </vt:variant>
      <vt:variant>
        <vt:i4>0</vt:i4>
      </vt:variant>
      <vt:variant>
        <vt:i4>5</vt:i4>
      </vt:variant>
      <vt:variant>
        <vt:lpwstr/>
      </vt:variant>
      <vt:variant>
        <vt:lpwstr>_Toc259097726</vt:lpwstr>
      </vt:variant>
      <vt:variant>
        <vt:i4>1507381</vt:i4>
      </vt:variant>
      <vt:variant>
        <vt:i4>55</vt:i4>
      </vt:variant>
      <vt:variant>
        <vt:i4>0</vt:i4>
      </vt:variant>
      <vt:variant>
        <vt:i4>5</vt:i4>
      </vt:variant>
      <vt:variant>
        <vt:lpwstr/>
      </vt:variant>
      <vt:variant>
        <vt:lpwstr>_Toc259097725</vt:lpwstr>
      </vt:variant>
      <vt:variant>
        <vt:i4>1507381</vt:i4>
      </vt:variant>
      <vt:variant>
        <vt:i4>49</vt:i4>
      </vt:variant>
      <vt:variant>
        <vt:i4>0</vt:i4>
      </vt:variant>
      <vt:variant>
        <vt:i4>5</vt:i4>
      </vt:variant>
      <vt:variant>
        <vt:lpwstr/>
      </vt:variant>
      <vt:variant>
        <vt:lpwstr>_Toc259097724</vt:lpwstr>
      </vt:variant>
      <vt:variant>
        <vt:i4>1507381</vt:i4>
      </vt:variant>
      <vt:variant>
        <vt:i4>43</vt:i4>
      </vt:variant>
      <vt:variant>
        <vt:i4>0</vt:i4>
      </vt:variant>
      <vt:variant>
        <vt:i4>5</vt:i4>
      </vt:variant>
      <vt:variant>
        <vt:lpwstr/>
      </vt:variant>
      <vt:variant>
        <vt:lpwstr>_Toc259097723</vt:lpwstr>
      </vt:variant>
      <vt:variant>
        <vt:i4>1507381</vt:i4>
      </vt:variant>
      <vt:variant>
        <vt:i4>37</vt:i4>
      </vt:variant>
      <vt:variant>
        <vt:i4>0</vt:i4>
      </vt:variant>
      <vt:variant>
        <vt:i4>5</vt:i4>
      </vt:variant>
      <vt:variant>
        <vt:lpwstr/>
      </vt:variant>
      <vt:variant>
        <vt:lpwstr>_Toc259097722</vt:lpwstr>
      </vt:variant>
      <vt:variant>
        <vt:i4>1507381</vt:i4>
      </vt:variant>
      <vt:variant>
        <vt:i4>31</vt:i4>
      </vt:variant>
      <vt:variant>
        <vt:i4>0</vt:i4>
      </vt:variant>
      <vt:variant>
        <vt:i4>5</vt:i4>
      </vt:variant>
      <vt:variant>
        <vt:lpwstr/>
      </vt:variant>
      <vt:variant>
        <vt:lpwstr>_Toc259097721</vt:lpwstr>
      </vt:variant>
      <vt:variant>
        <vt:i4>1507381</vt:i4>
      </vt:variant>
      <vt:variant>
        <vt:i4>25</vt:i4>
      </vt:variant>
      <vt:variant>
        <vt:i4>0</vt:i4>
      </vt:variant>
      <vt:variant>
        <vt:i4>5</vt:i4>
      </vt:variant>
      <vt:variant>
        <vt:lpwstr/>
      </vt:variant>
      <vt:variant>
        <vt:lpwstr>_Toc259097720</vt:lpwstr>
      </vt:variant>
      <vt:variant>
        <vt:i4>1310773</vt:i4>
      </vt:variant>
      <vt:variant>
        <vt:i4>19</vt:i4>
      </vt:variant>
      <vt:variant>
        <vt:i4>0</vt:i4>
      </vt:variant>
      <vt:variant>
        <vt:i4>5</vt:i4>
      </vt:variant>
      <vt:variant>
        <vt:lpwstr/>
      </vt:variant>
      <vt:variant>
        <vt:lpwstr>_Toc259097719</vt:lpwstr>
      </vt:variant>
      <vt:variant>
        <vt:i4>1769502</vt:i4>
      </vt:variant>
      <vt:variant>
        <vt:i4>12</vt:i4>
      </vt:variant>
      <vt:variant>
        <vt:i4>0</vt:i4>
      </vt:variant>
      <vt:variant>
        <vt:i4>5</vt:i4>
      </vt:variant>
      <vt:variant>
        <vt:lpwstr>mailto:christian_vazquez@hotmail.com</vt:lpwstr>
      </vt:variant>
      <vt:variant>
        <vt:lpwstr/>
      </vt:variant>
      <vt:variant>
        <vt:i4>1376368</vt:i4>
      </vt:variant>
      <vt:variant>
        <vt:i4>9</vt:i4>
      </vt:variant>
      <vt:variant>
        <vt:i4>0</vt:i4>
      </vt:variant>
      <vt:variant>
        <vt:i4>5</vt:i4>
      </vt:variant>
      <vt:variant>
        <vt:lpwstr>mailto:alejandro.vaamonde@gmail.com</vt:lpwstr>
      </vt:variant>
      <vt:variant>
        <vt:lpwstr/>
      </vt:variant>
      <vt:variant>
        <vt:i4>786552</vt:i4>
      </vt:variant>
      <vt:variant>
        <vt:i4>6</vt:i4>
      </vt:variant>
      <vt:variant>
        <vt:i4>0</vt:i4>
      </vt:variant>
      <vt:variant>
        <vt:i4>5</vt:i4>
      </vt:variant>
      <vt:variant>
        <vt:lpwstr>mailto:nicolasiguchi@yahoo.com.ar</vt:lpwstr>
      </vt:variant>
      <vt:variant>
        <vt:lpwstr/>
      </vt:variant>
      <vt:variant>
        <vt:i4>6553691</vt:i4>
      </vt:variant>
      <vt:variant>
        <vt:i4>3</vt:i4>
      </vt:variant>
      <vt:variant>
        <vt:i4>0</vt:i4>
      </vt:variant>
      <vt:variant>
        <vt:i4>5</vt:i4>
      </vt:variant>
      <vt:variant>
        <vt:lpwstr>mailto:bielajew@gmail.com</vt:lpwstr>
      </vt:variant>
      <vt:variant>
        <vt:lpwstr/>
      </vt:variant>
      <vt:variant>
        <vt:i4>3407942</vt:i4>
      </vt:variant>
      <vt:variant>
        <vt:i4>0</vt:i4>
      </vt:variant>
      <vt:variant>
        <vt:i4>0</vt:i4>
      </vt:variant>
      <vt:variant>
        <vt:i4>5</vt:i4>
      </vt:variant>
      <vt:variant>
        <vt:lpwstr>mailto:Hernan.furst@gmail.com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IBM_END_USER</dc:creator>
  <cp:keywords/>
  <dc:description/>
  <cp:lastModifiedBy>IBM_END_USER</cp:lastModifiedBy>
  <cp:revision>1</cp:revision>
  <cp:lastPrinted>2000-09-22T10:13:00Z</cp:lastPrinted>
  <dcterms:created xsi:type="dcterms:W3CDTF">2010-04-29T15:17:00Z</dcterms:created>
  <dcterms:modified xsi:type="dcterms:W3CDTF">2010-04-29T15:18:00Z</dcterms:modified>
</cp:coreProperties>
</file>